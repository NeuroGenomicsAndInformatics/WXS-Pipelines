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7F04499" w:rsidRDefault="069977DA" w14:paraId="202628C2" w14:textId="73AD0031">
      <w:r>
        <w:t>README file to run Whole Genome Samples in COMPUTE1 – by Matt Johnson</w:t>
      </w:r>
    </w:p>
    <w:p w:rsidR="07F04499" w:rsidRDefault="2C322E37" w14:paraId="4FE76A9D" w14:textId="1F986655">
      <w:r w:rsidR="3D662396">
        <w:rPr/>
        <w:t>V1- date: December 2, 2022</w:t>
      </w:r>
    </w:p>
    <w:p w:rsidR="07F04499" w:rsidP="07F04499" w:rsidRDefault="07F04499" w14:paraId="711FCD29" w14:textId="1BDCF5B9"/>
    <w:p w:rsidR="004225C2" w:rsidP="1AAC78D8" w:rsidRDefault="1AAC78D8" w14:paraId="51364720" w14:textId="55B69687">
      <w:pPr>
        <w:rPr>
          <w:rFonts w:ascii="Calibri" w:hAnsi="Calibri" w:eastAsia="Calibri" w:cs="Calibri"/>
        </w:rPr>
      </w:pPr>
      <w:r w:rsidR="2E9A2BE3">
        <w:rPr/>
        <w:t xml:space="preserve">This WXS-Pipelines repository is designed for processing whole genome and exome sequencing data on WUSTL's compute1 HPC cluster. It can be found at </w:t>
      </w:r>
      <w:r w:rsidRPr="2E9A2BE3" w:rsidR="2E9A2BE3">
        <w:rPr>
          <w:rFonts w:ascii="Calibri" w:hAnsi="Calibri" w:eastAsia="Calibri" w:cs="Calibri"/>
        </w:rPr>
        <w:t>https://github.com/NeuroGenomicsAndInformatics/WXS-Pipelines.</w:t>
      </w:r>
    </w:p>
    <w:p w:rsidRPr="002457A5" w:rsidR="004225C2" w:rsidP="79CA29BC" w:rsidRDefault="682C1864" w14:paraId="61C5CC18" w14:textId="22280E1E">
      <w:pPr>
        <w:rPr>
          <w:b/>
          <w:bCs/>
        </w:rPr>
      </w:pPr>
      <w:r w:rsidRPr="002457A5">
        <w:rPr>
          <w:b/>
          <w:bCs/>
        </w:rPr>
        <w:t>Inputs</w:t>
      </w:r>
      <w:r w:rsidRPr="682C1864">
        <w:rPr>
          <w:b/>
          <w:bCs/>
        </w:rPr>
        <w:t xml:space="preserve"> data</w:t>
      </w:r>
      <w:r w:rsidRPr="002457A5">
        <w:rPr>
          <w:b/>
          <w:bCs/>
        </w:rPr>
        <w:t>:</w:t>
      </w:r>
    </w:p>
    <w:p w:rsidR="002457A5" w:rsidP="002457A5" w:rsidRDefault="682C1864" w14:paraId="2F81A3DF" w14:textId="1B785E55">
      <w:pPr>
        <w:pStyle w:val="ListParagraph"/>
        <w:numPr>
          <w:ilvl w:val="0"/>
          <w:numId w:val="2"/>
        </w:numPr>
      </w:pPr>
      <w:commentRangeStart w:id="2"/>
      <w:commentRangeStart w:id="3"/>
      <w:r>
        <w:t>A text file</w:t>
      </w:r>
      <w:commentRangeEnd w:id="2"/>
      <w:r w:rsidR="004225C2">
        <w:commentReference w:id="2"/>
      </w:r>
      <w:commentRangeEnd w:id="3"/>
      <w:r w:rsidR="004225C2">
        <w:commentReference w:id="3"/>
      </w:r>
      <w:r>
        <w:t xml:space="preserve"> to be used as an argument for the pipeline script with all the samples that need to be processed in FULLSMID format. The FULLSMID format refers to SAMPLE_</w:t>
      </w:r>
      <w:r>
        <w:t>ID^BARCODE^SEQPROJECT. Samples should be separated by whitespace. Spaces, tabs, or newlines are acceptable.</w:t>
      </w:r>
    </w:p>
    <w:p w:rsidR="002457A5" w:rsidP="004225C2" w:rsidRDefault="07F04499" w14:paraId="62F2EDFF" w14:textId="77777777">
      <w:pPr>
        <w:pStyle w:val="ListParagraph"/>
        <w:numPr>
          <w:ilvl w:val="1"/>
          <w:numId w:val="2"/>
        </w:numPr>
      </w:pPr>
      <w:r>
        <w:t>ex. MAP_10040.GRAYS^2102557103^20202110_MGI_WGS_GRAYS</w:t>
      </w:r>
    </w:p>
    <w:p w:rsidR="002457A5" w:rsidP="004225C2" w:rsidRDefault="4CAEBDDC" w14:paraId="5A60D71B" w14:textId="77777777">
      <w:pPr>
        <w:pStyle w:val="ListParagraph"/>
        <w:numPr>
          <w:ilvl w:val="0"/>
          <w:numId w:val="2"/>
        </w:numPr>
        <w:rPr/>
      </w:pPr>
      <w:r w:rsidR="3D662396">
        <w:rPr/>
        <w:t>Once data is downloaded from GLOBUS or BOX, it is</w:t>
      </w:r>
      <w:r w:rsidR="3D662396">
        <w:rPr/>
        <w:t xml:space="preserve"> staged </w:t>
      </w:r>
      <w:r w:rsidR="3D662396">
        <w:rPr/>
        <w:t>in storage 1 Active with the following structure:</w:t>
      </w:r>
    </w:p>
    <w:p w:rsidR="002457A5" w:rsidP="002457A5" w:rsidRDefault="32DC1C3F" w14:paraId="384C8ACC" w14:textId="703276D6">
      <w:pPr>
        <w:pStyle w:val="ListParagraph"/>
        <w:numPr>
          <w:ilvl w:val="1"/>
          <w:numId w:val="3"/>
        </w:numPr>
        <w:rPr/>
      </w:pPr>
      <w:r w:rsidR="068F20A3">
        <w:rPr/>
        <w:t>/storage1/fs1/</w:t>
      </w:r>
      <w:proofErr w:type="spellStart"/>
      <w:r w:rsidR="068F20A3">
        <w:rPr/>
        <w:t>cruchagac</w:t>
      </w:r>
      <w:proofErr w:type="spellEnd"/>
      <w:r w:rsidR="068F20A3">
        <w:rPr/>
        <w:t>/Active/$USER/c1in/</w:t>
      </w:r>
      <w:r w:rsidR="068F20A3">
        <w:rPr/>
        <w:t>${FULLSMID}</w:t>
      </w:r>
      <w:r w:rsidR="068F20A3">
        <w:rPr/>
        <w:t>/</w:t>
      </w:r>
      <w:r w:rsidR="068F20A3">
        <w:rPr/>
        <w:t>${FLOWCELL</w:t>
      </w:r>
      <w:proofErr w:type="gramStart"/>
      <w:r w:rsidR="068F20A3">
        <w:rPr/>
        <w:t>}.$</w:t>
      </w:r>
      <w:proofErr w:type="gramEnd"/>
      <w:r w:rsidR="068F20A3">
        <w:rPr/>
        <w:t>{LANE}_${READ</w:t>
      </w:r>
      <w:ins w:author="Johnson, Matt" w:date="2023-03-02T20:26:56.535Z" w:id="1486999018">
        <w:r w:rsidR="068F20A3">
          <w:t>NUM</w:t>
        </w:r>
      </w:ins>
      <w:proofErr w:type="gramStart"/>
      <w:r w:rsidR="068F20A3">
        <w:rPr/>
        <w:t>}.fastq.gz</w:t>
      </w:r>
      <w:proofErr w:type="gramEnd"/>
    </w:p>
    <w:p w:rsidR="002457A5" w:rsidP="2E1987C4" w:rsidRDefault="004225C2" w14:paraId="26D4CE0F" w14:textId="2F227F28">
      <w:pPr>
        <w:pStyle w:val="ListParagraph"/>
        <w:numPr>
          <w:ilvl w:val="2"/>
          <w:numId w:val="3"/>
        </w:numPr>
        <w:rPr>
          <w:ins w:author="Johnson, Matt" w:date="2023-03-02T20:25:02.72Z" w:id="1896013014"/>
        </w:rPr>
        <w:pPrChange w:author="Johnson, Matt" w:date="2023-03-02T20:25:04.915Z">
          <w:pPr>
            <w:pStyle w:val="ListParagraph"/>
            <w:numPr>
              <w:ilvl w:val="1"/>
              <w:numId w:val="3"/>
            </w:numPr>
          </w:pPr>
        </w:pPrChange>
      </w:pPr>
      <w:ins w:author="Johnson, Matt" w:date="2023-03-02T20:25:58.922Z" w:id="1665067643">
        <w:r w:rsidR="2E1987C4">
          <w:t>Th</w:t>
        </w:r>
      </w:ins>
      <w:ins w:author="Johnson, Matt" w:date="2023-03-02T20:26:48.746Z" w:id="436864089">
        <w:r w:rsidR="2E1987C4">
          <w:t xml:space="preserve">e pipeline has a limited ability to pull </w:t>
        </w:r>
        <w:r w:rsidR="2E1987C4">
          <w:t>flowcell</w:t>
        </w:r>
        <w:r w:rsidR="2E1987C4">
          <w:t xml:space="preserve"> and lane data from the </w:t>
        </w:r>
        <w:r w:rsidR="2E1987C4">
          <w:t>fastqs</w:t>
        </w:r>
        <w:r w:rsidR="2E1987C4">
          <w:t>, but the filename must end in _${READNUM</w:t>
        </w:r>
      </w:ins>
      <w:ins w:author="Johnson, Matt" w:date="2023-03-02T20:27:16.472Z" w:id="1585377420">
        <w:r w:rsidR="2E1987C4">
          <w:t>}.fastq.gz</w:t>
        </w:r>
      </w:ins>
      <w:ins w:author="Johnson, Matt" w:date="2023-03-02T20:28:50.447Z" w:id="119942776">
        <w:r w:rsidR="2E1987C4">
          <w:t xml:space="preserve">. Providing the full name with </w:t>
        </w:r>
        <w:r w:rsidR="2E1987C4">
          <w:t>flowcell</w:t>
        </w:r>
        <w:r w:rsidR="2E1987C4">
          <w:t xml:space="preserve"> and lane is still recommended.</w:t>
        </w:r>
      </w:ins>
      <w:del w:author="Johnson, Matt" w:date="2023-03-02T20:28:25.356Z" w:id="762164203">
        <w:r w:rsidDel="2E1987C4">
          <w:delText xml:space="preserve"> </w:delText>
        </w:r>
      </w:del>
    </w:p>
    <w:p w:rsidR="002457A5" w:rsidP="002457A5" w:rsidRDefault="004225C2" w14:paraId="67E633AE" w14:textId="53A9FC6A">
      <w:pPr>
        <w:pStyle w:val="ListParagraph"/>
        <w:numPr>
          <w:ilvl w:val="1"/>
          <w:numId w:val="3"/>
        </w:numPr>
        <w:rPr/>
      </w:pPr>
      <w:r w:rsidR="3D662396">
        <w:rPr/>
        <w:t>ex. /storage1/fs1/</w:t>
      </w:r>
      <w:proofErr w:type="spellStart"/>
      <w:r w:rsidR="3D662396">
        <w:rPr/>
        <w:t>cruchagac</w:t>
      </w:r>
      <w:proofErr w:type="spellEnd"/>
      <w:r w:rsidR="3D662396">
        <w:rPr/>
        <w:t>/Active/</w:t>
      </w:r>
      <w:proofErr w:type="spellStart"/>
      <w:r w:rsidR="3D662396">
        <w:rPr/>
        <w:t>matthewj</w:t>
      </w:r>
      <w:proofErr w:type="spellEnd"/>
      <w:r w:rsidR="3D662396">
        <w:rPr/>
        <w:t>/c1in/MAP_10040^2102557103^20202110_MGI_WGS_GRAYS/HLFK3DSXY.1_1.fastq.gz</w:t>
      </w:r>
    </w:p>
    <w:p w:rsidR="002457A5" w:rsidP="002457A5" w:rsidRDefault="34C859D4" w14:paraId="4A2A1C21" w14:textId="77777777">
      <w:pPr>
        <w:pStyle w:val="ListParagraph"/>
        <w:numPr>
          <w:ilvl w:val="1"/>
          <w:numId w:val="3"/>
        </w:numPr>
        <w:rPr/>
      </w:pPr>
      <w:r w:rsidR="3D662396">
        <w:rPr/>
        <w:t>/storage1/fs1/cruchagac/Active/matthewj/c1in/MAP_10040^2102557103^20202110_MGI_WGS_GRAYS/HLFK3DSXY.1_2.fastq.gz</w:t>
      </w:r>
    </w:p>
    <w:p w:rsidR="004225C2" w:rsidP="002457A5" w:rsidRDefault="0D764D19" w14:paraId="006D5441" w14:textId="76125D0D">
      <w:pPr>
        <w:pStyle w:val="ListParagraph"/>
        <w:numPr>
          <w:ilvl w:val="0"/>
          <w:numId w:val="2"/>
        </w:numPr>
      </w:pPr>
      <w:commentRangeStart w:id="11"/>
      <w:commentRangeStart w:id="12"/>
      <w:proofErr w:type="spellStart"/>
      <w:r>
        <w:t>Fastqs</w:t>
      </w:r>
      <w:proofErr w:type="spellEnd"/>
      <w:r>
        <w:t xml:space="preserve"> need specific filenames with the </w:t>
      </w:r>
      <w:proofErr w:type="spellStart"/>
      <w:r>
        <w:t>flowcell</w:t>
      </w:r>
      <w:proofErr w:type="spellEnd"/>
      <w:r>
        <w:t xml:space="preserve"> and lane for </w:t>
      </w:r>
      <w:proofErr w:type="spellStart"/>
      <w:r>
        <w:t>RGfile</w:t>
      </w:r>
      <w:proofErr w:type="spellEnd"/>
      <w:r>
        <w:t xml:space="preserve"> generation, but </w:t>
      </w:r>
      <w:proofErr w:type="spellStart"/>
      <w:r>
        <w:t>bams</w:t>
      </w:r>
      <w:proofErr w:type="spellEnd"/>
      <w:r>
        <w:t xml:space="preserve"> and crams can be named however </w:t>
      </w:r>
      <w:proofErr w:type="gramStart"/>
      <w:r>
        <w:t>as long as</w:t>
      </w:r>
      <w:proofErr w:type="gramEnd"/>
      <w:r>
        <w:t xml:space="preserve"> they're in a FULLSMID-named directory.</w:t>
      </w:r>
      <w:commentRangeEnd w:id="11"/>
      <w:r w:rsidR="004225C2">
        <w:commentReference w:id="11"/>
      </w:r>
      <w:commentRangeEnd w:id="12"/>
      <w:r w:rsidR="004225C2">
        <w:commentReference w:id="12"/>
      </w:r>
    </w:p>
    <w:p w:rsidR="004225C2" w:rsidP="79CA29BC" w:rsidRDefault="34417994" w14:paraId="001D41EE" w14:textId="60915A00">
      <w:pPr>
        <w:rPr>
          <w:b/>
          <w:bCs/>
        </w:rPr>
      </w:pPr>
      <w:commentRangeStart w:id="13"/>
      <w:r w:rsidRPr="002457A5">
        <w:rPr>
          <w:b/>
          <w:bCs/>
        </w:rPr>
        <w:t>Outputs files:</w:t>
      </w:r>
      <w:commentRangeEnd w:id="13"/>
      <w:r w:rsidR="004225C2">
        <w:commentReference w:id="13"/>
      </w:r>
    </w:p>
    <w:p w:rsidR="34417994" w:rsidP="34417994" w:rsidRDefault="34417994" w14:paraId="4A2EB3B9" w14:textId="4953EF5A">
      <w:r w:rsidRPr="002457A5">
        <w:t>Each set of output files can be found in</w:t>
      </w:r>
      <w:r w:rsidRPr="34417994">
        <w:rPr>
          <w:b/>
          <w:bCs/>
        </w:rPr>
        <w:t xml:space="preserve"> </w:t>
      </w:r>
      <w:r>
        <w:t>/storage1/fs1/</w:t>
      </w:r>
      <w:proofErr w:type="spellStart"/>
      <w:r>
        <w:t>cruchagac</w:t>
      </w:r>
      <w:proofErr w:type="spellEnd"/>
      <w:r>
        <w:t>/Active/$USER/c1out/${FULLSMID}/</w:t>
      </w:r>
    </w:p>
    <w:p w:rsidR="002457A5" w:rsidP="004225C2" w:rsidRDefault="004225C2" w14:paraId="78E63042" w14:textId="77777777">
      <w:pPr>
        <w:pStyle w:val="ListParagraph"/>
        <w:numPr>
          <w:ilvl w:val="0"/>
          <w:numId w:val="4"/>
        </w:numPr>
      </w:pPr>
      <w:r>
        <w:t>Aligned, sorted, duplicate-marked crams for each sample</w:t>
      </w:r>
    </w:p>
    <w:p w:rsidR="002457A5" w:rsidP="002457A5" w:rsidRDefault="002457A5" w14:paraId="4F5103CD" w14:textId="77777777">
      <w:pPr>
        <w:pStyle w:val="ListParagraph"/>
        <w:numPr>
          <w:ilvl w:val="1"/>
          <w:numId w:val="17"/>
        </w:numPr>
      </w:pPr>
      <w:r>
        <w:t>e</w:t>
      </w:r>
      <w:r w:rsidR="004225C2">
        <w:t>x. MAP_10040^2102557103^20202110_MGI_WGS_GRAYS.aln.srt.mrk.cram</w:t>
      </w:r>
    </w:p>
    <w:p w:rsidR="002457A5" w:rsidP="002457A5" w:rsidRDefault="004225C2" w14:paraId="0698609A" w14:textId="77777777">
      <w:pPr>
        <w:pStyle w:val="ListParagraph"/>
        <w:numPr>
          <w:ilvl w:val="1"/>
          <w:numId w:val="17"/>
        </w:numPr>
      </w:pPr>
      <w:r>
        <w:t>MAP_</w:t>
      </w:r>
      <w:proofErr w:type="gramStart"/>
      <w:r>
        <w:t>10040^2102557103^20202110_MGI_WGS_GRAYS.aln.srt.mrk.cram.crai</w:t>
      </w:r>
      <w:proofErr w:type="gramEnd"/>
    </w:p>
    <w:p w:rsidR="002457A5" w:rsidP="004225C2" w:rsidRDefault="004225C2" w14:paraId="022E29B7" w14:textId="77777777">
      <w:pPr>
        <w:pStyle w:val="ListParagraph"/>
        <w:numPr>
          <w:ilvl w:val="0"/>
          <w:numId w:val="4"/>
        </w:numPr>
      </w:pPr>
      <w:r>
        <w:t xml:space="preserve">A </w:t>
      </w:r>
      <w:proofErr w:type="spellStart"/>
      <w:r>
        <w:t>gVCF</w:t>
      </w:r>
      <w:proofErr w:type="spellEnd"/>
      <w:r>
        <w:t xml:space="preserve"> for the sample</w:t>
      </w:r>
    </w:p>
    <w:p w:rsidR="002457A5" w:rsidP="002457A5" w:rsidRDefault="004225C2" w14:paraId="1B5E419D" w14:textId="77777777">
      <w:pPr>
        <w:pStyle w:val="ListParagraph"/>
        <w:numPr>
          <w:ilvl w:val="1"/>
          <w:numId w:val="16"/>
        </w:numPr>
      </w:pPr>
      <w:r>
        <w:t>ex. MAP_10040^2102557103^20202110_MGI_WGS_GRAYS.snp.indel.g.vcf.gz</w:t>
      </w:r>
    </w:p>
    <w:p w:rsidR="002457A5" w:rsidP="002457A5" w:rsidRDefault="004225C2" w14:paraId="79B8BE6B" w14:textId="77777777">
      <w:pPr>
        <w:pStyle w:val="ListParagraph"/>
        <w:numPr>
          <w:ilvl w:val="1"/>
          <w:numId w:val="16"/>
        </w:numPr>
      </w:pPr>
      <w:r>
        <w:t>MAP_10040^2102557103^20202110_MGI_WGS_GRAYS.snp.indel.g.vcf.gz.tbi</w:t>
      </w:r>
    </w:p>
    <w:p w:rsidR="002457A5" w:rsidP="004225C2" w:rsidRDefault="004225C2" w14:paraId="71956D8C" w14:textId="77777777">
      <w:pPr>
        <w:pStyle w:val="ListParagraph"/>
        <w:numPr>
          <w:ilvl w:val="0"/>
          <w:numId w:val="4"/>
        </w:numPr>
      </w:pPr>
      <w:r>
        <w:t>Coverage reports</w:t>
      </w:r>
    </w:p>
    <w:p w:rsidR="002457A5" w:rsidP="002457A5" w:rsidRDefault="004225C2" w14:paraId="76413D8E" w14:textId="77777777">
      <w:pPr>
        <w:pStyle w:val="ListParagraph"/>
        <w:numPr>
          <w:ilvl w:val="1"/>
          <w:numId w:val="15"/>
        </w:numPr>
      </w:pPr>
      <w:r>
        <w:t>ex. MAP_10040^2102557103^20202110_MGI_WGS_GRAYS.aln.srt.mrk.cram.rawwgsmetrics.txt</w:t>
      </w:r>
    </w:p>
    <w:p w:rsidR="002457A5" w:rsidP="002457A5" w:rsidRDefault="004225C2" w14:paraId="20108EE1" w14:textId="77777777">
      <w:pPr>
        <w:pStyle w:val="ListParagraph"/>
        <w:numPr>
          <w:ilvl w:val="1"/>
          <w:numId w:val="15"/>
        </w:numPr>
      </w:pPr>
      <w:r>
        <w:t>MAP_10040^2102557103^20202110_MGI_WGS_GRAYS.aln.srt.mrk.cram.wgsmetrics.txt</w:t>
      </w:r>
    </w:p>
    <w:p w:rsidR="002457A5" w:rsidP="002457A5" w:rsidRDefault="27DD56BA" w14:paraId="2DA71318" w14:textId="77777777">
      <w:pPr>
        <w:pStyle w:val="ListParagraph"/>
        <w:numPr>
          <w:ilvl w:val="1"/>
          <w:numId w:val="15"/>
        </w:numPr>
      </w:pPr>
      <w:r>
        <w:t>MAP_10040^2102557103^20202110_MGI_WGS_GRAYS.aln.srt.mrk.cram.wgsmetrics_paddedexome.txt</w:t>
      </w:r>
    </w:p>
    <w:p w:rsidR="002457A5" w:rsidP="004225C2" w:rsidRDefault="004225C2" w14:paraId="0AB20E18" w14:textId="77777777">
      <w:pPr>
        <w:pStyle w:val="ListParagraph"/>
        <w:numPr>
          <w:ilvl w:val="0"/>
          <w:numId w:val="4"/>
        </w:numPr>
      </w:pPr>
      <w:proofErr w:type="spellStart"/>
      <w:r>
        <w:t>VerifyBamID</w:t>
      </w:r>
      <w:proofErr w:type="spellEnd"/>
      <w:r>
        <w:t xml:space="preserve"> report</w:t>
      </w:r>
    </w:p>
    <w:p w:rsidR="002457A5" w:rsidP="002457A5" w:rsidRDefault="002457A5" w14:paraId="6027D6A0" w14:textId="77777777">
      <w:pPr>
        <w:pStyle w:val="ListParagraph"/>
        <w:numPr>
          <w:ilvl w:val="1"/>
          <w:numId w:val="14"/>
        </w:numPr>
      </w:pPr>
      <w:r>
        <w:t xml:space="preserve">Ex. </w:t>
      </w:r>
      <w:r w:rsidR="004225C2">
        <w:t>MAP_</w:t>
      </w:r>
      <w:proofErr w:type="gramStart"/>
      <w:r w:rsidR="004225C2">
        <w:t>10040^2102557103^20202110_MGI_WGS_GRAYS.aln.srt.mrk.cram.vbid2.Ancestry</w:t>
      </w:r>
      <w:proofErr w:type="gramEnd"/>
    </w:p>
    <w:p w:rsidR="002457A5" w:rsidP="002457A5" w:rsidRDefault="004225C2" w14:paraId="3EDB691D" w14:textId="77777777">
      <w:pPr>
        <w:pStyle w:val="ListParagraph"/>
        <w:numPr>
          <w:ilvl w:val="1"/>
          <w:numId w:val="14"/>
        </w:numPr>
      </w:pPr>
      <w:r>
        <w:t>MAP_</w:t>
      </w:r>
      <w:proofErr w:type="gramStart"/>
      <w:r>
        <w:t>10040^2102557103^20202110_MGI_WGS_GRAYS.aln.srt.mrk.cram.vbid2.selfSM</w:t>
      </w:r>
      <w:proofErr w:type="gramEnd"/>
    </w:p>
    <w:p w:rsidR="002457A5" w:rsidP="004225C2" w:rsidRDefault="004225C2" w14:paraId="06C4D1E3" w14:textId="77777777">
      <w:pPr>
        <w:pStyle w:val="ListParagraph"/>
        <w:numPr>
          <w:ilvl w:val="0"/>
          <w:numId w:val="4"/>
        </w:numPr>
      </w:pPr>
      <w:r>
        <w:t>Variant Calling Metrics</w:t>
      </w:r>
    </w:p>
    <w:p w:rsidR="002457A5" w:rsidP="002457A5" w:rsidRDefault="79CA29BC" w14:paraId="7E84EA7B" w14:textId="77777777">
      <w:pPr>
        <w:pStyle w:val="ListParagraph"/>
        <w:numPr>
          <w:ilvl w:val="1"/>
          <w:numId w:val="13"/>
        </w:numPr>
      </w:pPr>
      <w:r>
        <w:t>ex. MAP_</w:t>
      </w:r>
      <w:proofErr w:type="gramStart"/>
      <w:r>
        <w:t>10040^2102557103^20202110_MGI_WGS_GRAYS.snp.indel.g.vcf.gz.vcfmetrics.variant</w:t>
      </w:r>
      <w:proofErr w:type="gramEnd"/>
      <w:r>
        <w:t>_calling_detail_metrics</w:t>
      </w:r>
    </w:p>
    <w:p w:rsidR="002457A5" w:rsidP="002457A5" w:rsidRDefault="002457A5" w14:paraId="41D223AB" w14:textId="77777777">
      <w:pPr>
        <w:pStyle w:val="ListParagraph"/>
        <w:numPr>
          <w:ilvl w:val="1"/>
          <w:numId w:val="13"/>
        </w:numPr>
      </w:pPr>
      <w:r>
        <w:t>M</w:t>
      </w:r>
      <w:r w:rsidR="79CA29BC">
        <w:t>AP_</w:t>
      </w:r>
      <w:proofErr w:type="gramStart"/>
      <w:r w:rsidR="79CA29BC">
        <w:t>10040^2102557103^20202110_MGI_WGS_GRAYS.snp.indel.g.vcf.gz.vcfmetrics.variant</w:t>
      </w:r>
      <w:proofErr w:type="gramEnd"/>
      <w:r w:rsidR="79CA29BC">
        <w:t>_calling_summary_metrics</w:t>
      </w:r>
    </w:p>
    <w:p w:rsidR="002457A5" w:rsidP="004225C2" w:rsidRDefault="004225C2" w14:paraId="4F069CD3" w14:textId="77777777">
      <w:pPr>
        <w:pStyle w:val="ListParagraph"/>
        <w:numPr>
          <w:ilvl w:val="0"/>
          <w:numId w:val="4"/>
        </w:numPr>
      </w:pPr>
      <w:r>
        <w:t>Various outputs, logs, and reports</w:t>
      </w:r>
    </w:p>
    <w:p w:rsidR="004225C2" w:rsidP="002457A5" w:rsidRDefault="004225C2" w14:paraId="4A3AFF71" w14:textId="47562642">
      <w:pPr>
        <w:pStyle w:val="ListParagraph"/>
        <w:numPr>
          <w:ilvl w:val="1"/>
          <w:numId w:val="12"/>
        </w:numPr>
      </w:pPr>
      <w:r>
        <w:t>ex. MAP_10040^2102557103^20202110_MGI_WGS_GRAYS.env - The environment variables used to process the sample</w:t>
      </w:r>
    </w:p>
    <w:p w:rsidR="004225C2" w:rsidP="04A0E9EE" w:rsidRDefault="004225C2" w14:paraId="75DBD74D" w14:textId="4E6EE3A5"/>
    <w:p w:rsidRPr="002457A5" w:rsidR="004225C2" w:rsidP="27DD56BA" w:rsidRDefault="27DD56BA" w14:paraId="0DDFA866" w14:textId="77777777">
      <w:pPr>
        <w:rPr>
          <w:b w:val="1"/>
          <w:bCs w:val="1"/>
        </w:rPr>
      </w:pPr>
      <w:r w:rsidRPr="068F20A3" w:rsidR="068F20A3">
        <w:rPr>
          <w:b w:val="1"/>
          <w:bCs w:val="1"/>
        </w:rPr>
        <w:t>STEPS TO RUN PIPELINE</w:t>
      </w:r>
    </w:p>
    <w:p w:rsidR="002457A5" w:rsidP="002457A5" w:rsidRDefault="004225C2" w14:paraId="19E258B5" w14:textId="1B71E455">
      <w:pPr>
        <w:pStyle w:val="ListParagraph"/>
        <w:numPr>
          <w:ilvl w:val="0"/>
          <w:numId w:val="5"/>
        </w:numPr>
      </w:pPr>
      <w:r>
        <w:t>Stage data to storage1</w:t>
      </w:r>
    </w:p>
    <w:p w:rsidR="002457A5" w:rsidP="002457A5" w:rsidRDefault="004225C2" w14:paraId="5E0DA47B" w14:textId="77777777">
      <w:pPr>
        <w:pStyle w:val="ListParagraph"/>
        <w:numPr>
          <w:ilvl w:val="1"/>
          <w:numId w:val="6"/>
        </w:numPr>
      </w:pPr>
      <w:r>
        <w:t>Use the structure defined above in "Inputs"</w:t>
      </w:r>
    </w:p>
    <w:p w:rsidR="002457A5" w:rsidP="002457A5" w:rsidRDefault="14CE7A45" w14:paraId="4262F8D1" w14:textId="77777777">
      <w:pPr>
        <w:pStyle w:val="ListParagraph"/>
        <w:numPr>
          <w:ilvl w:val="1"/>
          <w:numId w:val="6"/>
        </w:numPr>
      </w:pPr>
      <w:r>
        <w:t xml:space="preserve">There is also a script in the GitHub </w:t>
      </w:r>
      <w:commentRangeStart w:id="14"/>
      <w:commentRangeStart w:id="15"/>
      <w:r>
        <w:t xml:space="preserve">repository </w:t>
      </w:r>
      <w:commentRangeEnd w:id="14"/>
      <w:r w:rsidR="004225C2">
        <w:commentReference w:id="14"/>
      </w:r>
      <w:commentRangeEnd w:id="15"/>
      <w:r w:rsidR="004225C2">
        <w:commentReference w:id="15"/>
      </w:r>
      <w:r>
        <w:t xml:space="preserve">called </w:t>
      </w:r>
      <w:proofErr w:type="spellStart"/>
      <w:r>
        <w:t>prepareDataForStaging.bash</w:t>
      </w:r>
      <w:proofErr w:type="spellEnd"/>
      <w:r>
        <w:t xml:space="preserve"> that demonstrates how one might stage with a script and can be modified.</w:t>
      </w:r>
    </w:p>
    <w:p w:rsidR="002457A5" w:rsidP="004225C2" w:rsidRDefault="004225C2" w14:paraId="3433AD3E" w14:textId="77777777">
      <w:pPr>
        <w:pStyle w:val="ListParagraph"/>
        <w:numPr>
          <w:ilvl w:val="0"/>
          <w:numId w:val="5"/>
        </w:numPr>
      </w:pPr>
      <w:r>
        <w:t>Log into compute1 (if you aren't already)</w:t>
      </w:r>
    </w:p>
    <w:p w:rsidR="002457A5" w:rsidP="002457A5" w:rsidRDefault="004225C2" w14:paraId="7C230FBA" w14:textId="087D1D29">
      <w:pPr>
        <w:pStyle w:val="ListParagraph"/>
        <w:numPr>
          <w:ilvl w:val="1"/>
          <w:numId w:val="7"/>
        </w:numPr>
      </w:pPr>
      <w:proofErr w:type="spellStart"/>
      <w:r>
        <w:t>ssh</w:t>
      </w:r>
      <w:proofErr w:type="spellEnd"/>
      <w:r>
        <w:t xml:space="preserve"> </w:t>
      </w:r>
      <w:hyperlink w:history="1" r:id="rId12">
        <w:r w:rsidRPr="00B13D2C" w:rsidR="002457A5">
          <w:rPr>
            <w:rStyle w:val="Hyperlink"/>
          </w:rPr>
          <w:t>USER@compute1-client-1.ris.wustl.edu</w:t>
        </w:r>
      </w:hyperlink>
    </w:p>
    <w:p w:rsidR="002457A5" w:rsidP="002457A5" w:rsidRDefault="004225C2" w14:paraId="36D404E9" w14:textId="77777777">
      <w:pPr>
        <w:pStyle w:val="ListParagraph"/>
        <w:numPr>
          <w:ilvl w:val="1"/>
          <w:numId w:val="7"/>
        </w:numPr>
      </w:pPr>
      <w:r>
        <w:t>NOTE: The above uses client 1, but there are 4 client nodes numbered 1-4</w:t>
      </w:r>
    </w:p>
    <w:p w:rsidR="002457A5" w:rsidP="004225C2" w:rsidRDefault="004225C2" w14:paraId="593D3433" w14:textId="77777777">
      <w:pPr>
        <w:pStyle w:val="ListParagraph"/>
        <w:numPr>
          <w:ilvl w:val="0"/>
          <w:numId w:val="5"/>
        </w:numPr>
      </w:pPr>
      <w:r>
        <w:t xml:space="preserve">Create a </w:t>
      </w:r>
      <w:proofErr w:type="spellStart"/>
      <w:r>
        <w:t>workfile</w:t>
      </w:r>
      <w:proofErr w:type="spellEnd"/>
    </w:p>
    <w:p w:rsidR="002457A5" w:rsidP="002457A5" w:rsidRDefault="004225C2" w14:paraId="2CFF709E" w14:textId="77777777">
      <w:pPr>
        <w:pStyle w:val="ListParagraph"/>
        <w:numPr>
          <w:ilvl w:val="1"/>
          <w:numId w:val="8"/>
        </w:numPr>
      </w:pPr>
      <w:r>
        <w:t>Any text file should work. It should contain a list of FULLSMIDs that correspond to the folder names of the staged data.</w:t>
      </w:r>
    </w:p>
    <w:p w:rsidR="002457A5" w:rsidP="002457A5" w:rsidRDefault="5DBED64F" w14:paraId="0973142E" w14:textId="77777777">
      <w:pPr>
        <w:pStyle w:val="ListParagraph"/>
        <w:numPr>
          <w:ilvl w:val="1"/>
          <w:numId w:val="8"/>
        </w:numPr>
      </w:pPr>
      <w:r>
        <w:t xml:space="preserve">Spaces, tabs, or new lines separating each </w:t>
      </w:r>
      <w:commentRangeStart w:id="16"/>
      <w:r>
        <w:t xml:space="preserve">sample </w:t>
      </w:r>
      <w:commentRangeEnd w:id="16"/>
      <w:r w:rsidR="004225C2">
        <w:commentReference w:id="16"/>
      </w:r>
      <w:r>
        <w:t>should work and have all been tested.</w:t>
      </w:r>
    </w:p>
    <w:p w:rsidR="002457A5" w:rsidP="002457A5" w:rsidRDefault="004225C2" w14:paraId="74B2972E" w14:textId="77777777">
      <w:pPr>
        <w:pStyle w:val="ListParagraph"/>
        <w:numPr>
          <w:ilvl w:val="1"/>
          <w:numId w:val="8"/>
        </w:numPr>
      </w:pPr>
      <w:r>
        <w:t>Running a list command to get the folders is a quick way of doing this.</w:t>
      </w:r>
    </w:p>
    <w:p w:rsidRPr="002457A5" w:rsidR="002457A5" w:rsidP="002457A5" w:rsidRDefault="682C1864" w14:paraId="17FAA846" w14:textId="77777777">
      <w:pPr>
        <w:pStyle w:val="ListParagraph"/>
        <w:numPr>
          <w:ilvl w:val="1"/>
          <w:numId w:val="8"/>
        </w:numPr>
      </w:pPr>
      <w:r w:rsidRPr="002457A5">
        <w:rPr>
          <w:b/>
          <w:bCs/>
        </w:rPr>
        <w:t>ls /storage1/fs1/</w:t>
      </w:r>
      <w:proofErr w:type="spellStart"/>
      <w:r w:rsidRPr="002457A5">
        <w:rPr>
          <w:b/>
          <w:bCs/>
        </w:rPr>
        <w:t>cruchagac</w:t>
      </w:r>
      <w:proofErr w:type="spellEnd"/>
      <w:r w:rsidRPr="002457A5">
        <w:rPr>
          <w:b/>
          <w:bCs/>
        </w:rPr>
        <w:t>/</w:t>
      </w:r>
      <w:proofErr w:type="spellStart"/>
      <w:r w:rsidRPr="002457A5">
        <w:rPr>
          <w:b/>
          <w:bCs/>
        </w:rPr>
        <w:t>matthewj</w:t>
      </w:r>
      <w:proofErr w:type="spellEnd"/>
      <w:r w:rsidRPr="002457A5">
        <w:rPr>
          <w:b/>
          <w:bCs/>
        </w:rPr>
        <w:t>/c1in/*${SEQUENCING_PROJECT} &gt; workfile.txt</w:t>
      </w:r>
    </w:p>
    <w:p w:rsidR="002457A5" w:rsidP="004225C2" w:rsidRDefault="004225C2" w14:paraId="42E97AA7" w14:textId="77777777">
      <w:pPr>
        <w:pStyle w:val="ListParagraph"/>
        <w:numPr>
          <w:ilvl w:val="0"/>
          <w:numId w:val="5"/>
        </w:numPr>
      </w:pPr>
      <w:r>
        <w:t>Get the pipeline code</w:t>
      </w:r>
    </w:p>
    <w:p w:rsidR="002457A5" w:rsidP="002457A5" w:rsidRDefault="682C1864" w14:paraId="0E9CF728" w14:textId="61E2C055">
      <w:pPr>
        <w:pStyle w:val="ListParagraph"/>
        <w:numPr>
          <w:ilvl w:val="1"/>
          <w:numId w:val="9"/>
        </w:numPr>
        <w:rPr/>
      </w:pPr>
      <w:r w:rsidR="3F7D36B4">
        <w:rPr/>
        <w:t xml:space="preserve">The pipelines are publicly available via </w:t>
      </w:r>
      <w:proofErr w:type="spellStart"/>
      <w:r w:rsidR="3F7D36B4">
        <w:rPr/>
        <w:t>github</w:t>
      </w:r>
      <w:proofErr w:type="spellEnd"/>
      <w:r w:rsidR="3F7D36B4">
        <w:rPr/>
        <w:t xml:space="preserve">. You can get them by navigating to </w:t>
      </w:r>
      <w:del w:author="Johnson, Matt" w:date="2023-03-02T20:30:41.677Z" w:id="1065170612">
        <w:r w:rsidDel="3F7D36B4">
          <w:delText>YOUR FINAL PIPELINES DIRECTORY</w:delText>
        </w:r>
      </w:del>
      <w:r w:rsidR="3F7D36B4">
        <w:rPr/>
        <w:t xml:space="preserve"> where you want the folder and entering:</w:t>
      </w:r>
    </w:p>
    <w:p w:rsidR="002457A5" w:rsidP="002457A5" w:rsidRDefault="004225C2" w14:paraId="23DBE039" w14:textId="7C9930C6">
      <w:pPr>
        <w:pStyle w:val="ListParagraph"/>
        <w:numPr>
          <w:ilvl w:val="1"/>
          <w:numId w:val="9"/>
        </w:numPr>
      </w:pPr>
      <w:r>
        <w:t xml:space="preserve">git clone </w:t>
      </w:r>
      <w:hyperlink w:history="1" r:id="rId13">
        <w:r w:rsidRPr="00B13D2C" w:rsidR="002457A5">
          <w:rPr>
            <w:rStyle w:val="Hyperlink"/>
          </w:rPr>
          <w:t>https://github.com/NeuroGenomicsAndInformatics/WXS-Pipelines.git</w:t>
        </w:r>
      </w:hyperlink>
    </w:p>
    <w:p w:rsidR="002457A5" w:rsidP="004225C2" w:rsidRDefault="004225C2" w14:paraId="403D7B2B" w14:textId="77777777">
      <w:pPr>
        <w:pStyle w:val="ListParagraph"/>
        <w:numPr>
          <w:ilvl w:val="0"/>
          <w:numId w:val="5"/>
        </w:numPr>
      </w:pPr>
      <w:r>
        <w:t>Run the pipeline</w:t>
      </w:r>
    </w:p>
    <w:p w:rsidR="002457A5" w:rsidP="002457A5" w:rsidRDefault="004225C2" w14:paraId="1C872275" w14:textId="77777777">
      <w:pPr>
        <w:pStyle w:val="ListParagraph"/>
        <w:numPr>
          <w:ilvl w:val="0"/>
          <w:numId w:val="10"/>
        </w:numPr>
      </w:pPr>
      <w:r>
        <w:t>Navigate to the folder that was just added.</w:t>
      </w:r>
    </w:p>
    <w:p w:rsidR="002457A5" w:rsidP="002457A5" w:rsidRDefault="5EF4D20A" w14:paraId="1B82B46D" w14:textId="77777777">
      <w:pPr>
        <w:pStyle w:val="ListParagraph"/>
        <w:numPr>
          <w:ilvl w:val="1"/>
          <w:numId w:val="10"/>
        </w:numPr>
      </w:pPr>
      <w:r>
        <w:t>cd &lt;/path/to/&gt;WXS-Pipelines</w:t>
      </w:r>
    </w:p>
    <w:p w:rsidR="002457A5" w:rsidP="004225C2" w:rsidRDefault="682C1864" w14:paraId="7FC1789E" w14:textId="77777777">
      <w:pPr>
        <w:pStyle w:val="ListParagraph"/>
        <w:numPr>
          <w:ilvl w:val="0"/>
          <w:numId w:val="10"/>
        </w:numPr>
      </w:pPr>
      <w:r>
        <w:t>Call the pipeline script. Note that the names refer to the input filetypes.</w:t>
      </w:r>
    </w:p>
    <w:p w:rsidR="002457A5" w:rsidP="002457A5" w:rsidRDefault="682C1864" w14:paraId="79F7DA9A" w14:textId="77777777">
      <w:pPr>
        <w:pStyle w:val="ListParagraph"/>
        <w:numPr>
          <w:ilvl w:val="0"/>
          <w:numId w:val="10"/>
        </w:numPr>
      </w:pPr>
      <w:r>
        <w:t xml:space="preserve">ex. bash </w:t>
      </w:r>
      <w:proofErr w:type="spellStart"/>
      <w:r>
        <w:t>wgsfqspipeline.bash</w:t>
      </w:r>
      <w:proofErr w:type="spellEnd"/>
      <w:r>
        <w:t xml:space="preserve"> &lt;/path/to/&gt;workfile.txt</w:t>
      </w:r>
    </w:p>
    <w:p w:rsidR="002457A5" w:rsidP="004225C2" w:rsidRDefault="004225C2" w14:paraId="7668C6A8" w14:textId="77777777">
      <w:pPr>
        <w:pStyle w:val="ListParagraph"/>
        <w:numPr>
          <w:ilvl w:val="0"/>
          <w:numId w:val="5"/>
        </w:numPr>
      </w:pPr>
      <w:r>
        <w:t>Collect outputs when done</w:t>
      </w:r>
    </w:p>
    <w:p w:rsidR="002457A5" w:rsidP="002457A5" w:rsidRDefault="004225C2" w14:paraId="2BE9EFF3" w14:textId="77777777">
      <w:pPr>
        <w:pStyle w:val="ListParagraph"/>
        <w:numPr>
          <w:ilvl w:val="1"/>
          <w:numId w:val="11"/>
        </w:numPr>
      </w:pPr>
      <w:r>
        <w:t>The output files will show up in /storage1/fs1/</w:t>
      </w:r>
      <w:proofErr w:type="spellStart"/>
      <w:r>
        <w:t>cruchagac</w:t>
      </w:r>
      <w:proofErr w:type="spellEnd"/>
      <w:r>
        <w:t>/$USER/c1out/$</w:t>
      </w:r>
      <w:proofErr w:type="spellStart"/>
      <w:r>
        <w:t>FULLSMID</w:t>
      </w:r>
      <w:proofErr w:type="spellEnd"/>
    </w:p>
    <w:p w:rsidR="004225C2" w:rsidP="002457A5" w:rsidRDefault="004225C2" w14:paraId="0ADD8BC1" w14:textId="7741A1D2">
      <w:pPr>
        <w:pStyle w:val="ListParagraph"/>
        <w:numPr>
          <w:ilvl w:val="1"/>
          <w:numId w:val="11"/>
        </w:numPr>
      </w:pPr>
      <w:r>
        <w:t xml:space="preserve">The pipeline repository also includes a </w:t>
      </w:r>
      <w:proofErr w:type="spellStart"/>
      <w:r>
        <w:t>transferOutputFiles.bash</w:t>
      </w:r>
      <w:proofErr w:type="spellEnd"/>
      <w:r>
        <w:t xml:space="preserve"> script to copy files back to storage1. The input could also be the same </w:t>
      </w:r>
      <w:proofErr w:type="spellStart"/>
      <w:r>
        <w:t>workfile</w:t>
      </w:r>
      <w:proofErr w:type="spellEnd"/>
      <w:r>
        <w:t>.</w:t>
      </w:r>
    </w:p>
    <w:p w:rsidR="004225C2" w:rsidP="004225C2" w:rsidRDefault="004225C2" w14:paraId="73C95463" w14:textId="77777777">
      <w:r>
        <w:t>The steps in the processing pipeline are below:</w:t>
      </w:r>
    </w:p>
    <w:p w:rsidRPr="002457A5" w:rsidR="004225C2" w:rsidP="5EF4D20A" w:rsidRDefault="5EF4D20A" w14:paraId="0DB74916" w14:textId="77777777">
      <w:pPr>
        <w:rPr>
          <w:b/>
          <w:bCs/>
        </w:rPr>
      </w:pPr>
      <w:r w:rsidRPr="002457A5">
        <w:rPr>
          <w:b/>
          <w:bCs/>
        </w:rPr>
        <w:t xml:space="preserve">1. Prepare </w:t>
      </w:r>
      <w:proofErr w:type="spellStart"/>
      <w:r w:rsidRPr="002457A5">
        <w:rPr>
          <w:b/>
          <w:bCs/>
        </w:rPr>
        <w:t>fastq</w:t>
      </w:r>
      <w:proofErr w:type="spellEnd"/>
      <w:r w:rsidRPr="002457A5">
        <w:rPr>
          <w:b/>
          <w:bCs/>
        </w:rPr>
        <w:t xml:space="preserve"> files (if necessary)</w:t>
      </w:r>
    </w:p>
    <w:p w:rsidR="004225C2" w:rsidP="00B6710D" w:rsidRDefault="004225C2" w14:paraId="4B7B92DB" w14:textId="58808F57">
      <w:pPr>
        <w:pStyle w:val="ListParagraph"/>
        <w:numPr>
          <w:ilvl w:val="0"/>
          <w:numId w:val="18"/>
        </w:numPr>
      </w:pPr>
      <w:r>
        <w:t xml:space="preserve">Crams are first reverted with </w:t>
      </w:r>
      <w:proofErr w:type="spellStart"/>
      <w:r>
        <w:t>RevertSam</w:t>
      </w:r>
      <w:proofErr w:type="spellEnd"/>
      <w:r>
        <w:t xml:space="preserve"> to remove all prior tags to ensure clean processing from scratch. The reverted data is piped to </w:t>
      </w:r>
      <w:proofErr w:type="spellStart"/>
      <w:r>
        <w:t>SamToFastq</w:t>
      </w:r>
      <w:proofErr w:type="spellEnd"/>
      <w:r>
        <w:t>.</w:t>
      </w:r>
    </w:p>
    <w:p w:rsidR="004225C2" w:rsidP="00B6710D" w:rsidRDefault="004225C2" w14:paraId="5EBDA86F" w14:textId="68ACB378">
      <w:pPr>
        <w:pStyle w:val="ListParagraph"/>
        <w:numPr>
          <w:ilvl w:val="0"/>
          <w:numId w:val="18"/>
        </w:numPr>
      </w:pPr>
      <w:proofErr w:type="spellStart"/>
      <w:r>
        <w:t>SamToFastq</w:t>
      </w:r>
      <w:proofErr w:type="spellEnd"/>
      <w:r>
        <w:t xml:space="preserve"> separates the data into </w:t>
      </w:r>
      <w:proofErr w:type="gramStart"/>
      <w:r>
        <w:t>paired-end</w:t>
      </w:r>
      <w:proofErr w:type="gramEnd"/>
      <w:r>
        <w:t xml:space="preserve"> </w:t>
      </w:r>
      <w:proofErr w:type="spellStart"/>
      <w:r>
        <w:t>fastq</w:t>
      </w:r>
      <w:proofErr w:type="spellEnd"/>
      <w:r>
        <w:t xml:space="preserve"> files by read group. This step ensures that all samples are processed identically by creating a common state for the raw data. This common state is read group-separated </w:t>
      </w:r>
      <w:proofErr w:type="spellStart"/>
      <w:r>
        <w:t>fastq</w:t>
      </w:r>
      <w:proofErr w:type="spellEnd"/>
      <w:r>
        <w:t xml:space="preserve"> files.</w:t>
      </w:r>
    </w:p>
    <w:p w:rsidRPr="002457A5" w:rsidR="004225C2" w:rsidP="5EF4D20A" w:rsidRDefault="5EF4D20A" w14:paraId="2CF3921A" w14:textId="77777777">
      <w:pPr>
        <w:rPr>
          <w:b/>
          <w:bCs/>
        </w:rPr>
      </w:pPr>
      <w:r w:rsidRPr="002457A5">
        <w:rPr>
          <w:b/>
          <w:bCs/>
        </w:rPr>
        <w:t xml:space="preserve">2. Align and sort </w:t>
      </w:r>
      <w:proofErr w:type="spellStart"/>
      <w:r w:rsidRPr="002457A5">
        <w:rPr>
          <w:b/>
          <w:bCs/>
        </w:rPr>
        <w:t>fastq</w:t>
      </w:r>
      <w:proofErr w:type="spellEnd"/>
      <w:r w:rsidRPr="002457A5">
        <w:rPr>
          <w:b/>
          <w:bCs/>
        </w:rPr>
        <w:t xml:space="preserve"> reads</w:t>
      </w:r>
    </w:p>
    <w:p w:rsidR="004225C2" w:rsidP="00B6710D" w:rsidRDefault="004225C2" w14:paraId="1738B8E1" w14:textId="3EB8502C">
      <w:pPr>
        <w:pStyle w:val="ListParagraph"/>
        <w:numPr>
          <w:ilvl w:val="0"/>
          <w:numId w:val="19"/>
        </w:numPr>
      </w:pPr>
      <w:r>
        <w:t xml:space="preserve">Reference files for the alignments, and the entire pipeline, were taken from GATK’s resource bundle and were downloaded from the Google bucket on August 12 of 2019 and are GRCh38. </w:t>
      </w:r>
    </w:p>
    <w:p w:rsidR="004225C2" w:rsidP="00B6710D" w:rsidRDefault="004225C2" w14:paraId="76194383" w14:textId="132200E5">
      <w:pPr>
        <w:pStyle w:val="ListParagraph"/>
        <w:numPr>
          <w:ilvl w:val="0"/>
          <w:numId w:val="19"/>
        </w:numPr>
      </w:pPr>
      <w:r>
        <w:t xml:space="preserve">The reads were aligned with either bwa-mem2 on CPUs or NVIDIA’s Clara </w:t>
      </w:r>
      <w:proofErr w:type="spellStart"/>
      <w:r>
        <w:t>Parabricks</w:t>
      </w:r>
      <w:proofErr w:type="spellEnd"/>
      <w:r>
        <w:t xml:space="preserve"> version 3.6.1 on GPUs. </w:t>
      </w:r>
      <w:proofErr w:type="gramStart"/>
      <w:r>
        <w:t>Both of these</w:t>
      </w:r>
      <w:proofErr w:type="gramEnd"/>
      <w:r>
        <w:t xml:space="preserve"> perform the same function and produce the same outputs as bwa-mem version 0.7.15 and 0.7.17. The alignments were done in alternate-aware mode with alternate contigs in the GATK resource bundle. Bwa-mem2 also requires index files that were locally generated from the resource bundle reference </w:t>
      </w:r>
      <w:proofErr w:type="spellStart"/>
      <w:r>
        <w:t>fasta</w:t>
      </w:r>
      <w:proofErr w:type="spellEnd"/>
      <w:r>
        <w:t>.</w:t>
      </w:r>
    </w:p>
    <w:p w:rsidR="004225C2" w:rsidP="00B6710D" w:rsidRDefault="004225C2" w14:paraId="423FE623" w14:textId="34EA09AD">
      <w:pPr>
        <w:pStyle w:val="ListParagraph"/>
        <w:numPr>
          <w:ilvl w:val="0"/>
          <w:numId w:val="19"/>
        </w:numPr>
      </w:pPr>
      <w:r>
        <w:t xml:space="preserve">The reads are </w:t>
      </w:r>
      <w:proofErr w:type="gramStart"/>
      <w:r>
        <w:t>coordinate-sorted</w:t>
      </w:r>
      <w:proofErr w:type="gramEnd"/>
      <w:r>
        <w:t xml:space="preserve"> with GATK’s </w:t>
      </w:r>
      <w:proofErr w:type="spellStart"/>
      <w:r>
        <w:t>SortSam</w:t>
      </w:r>
      <w:proofErr w:type="spellEnd"/>
      <w:r>
        <w:t xml:space="preserve"> tool. This tool is internally a Picard tool.</w:t>
      </w:r>
    </w:p>
    <w:p w:rsidRPr="002457A5" w:rsidR="004225C2" w:rsidP="5EF4D20A" w:rsidRDefault="5EF4D20A" w14:paraId="286C95C6" w14:textId="77777777">
      <w:pPr>
        <w:rPr>
          <w:b/>
          <w:bCs/>
        </w:rPr>
      </w:pPr>
      <w:r w:rsidRPr="002457A5">
        <w:rPr>
          <w:b/>
          <w:bCs/>
        </w:rPr>
        <w:t>3. Mark duplicates</w:t>
      </w:r>
    </w:p>
    <w:p w:rsidR="004225C2" w:rsidP="00B6710D" w:rsidRDefault="004225C2" w14:paraId="68BA843A" w14:textId="4DEE46EA">
      <w:pPr>
        <w:pStyle w:val="ListParagraph"/>
        <w:numPr>
          <w:ilvl w:val="0"/>
          <w:numId w:val="20"/>
        </w:numPr>
      </w:pPr>
      <w:r>
        <w:t xml:space="preserve">The marking of duplicate reads was done with either GATK 4.2.6.1 or </w:t>
      </w:r>
      <w:proofErr w:type="spellStart"/>
      <w:r>
        <w:t>Parabricks</w:t>
      </w:r>
      <w:proofErr w:type="spellEnd"/>
      <w:r>
        <w:t xml:space="preserve"> 3.6.1. These tools perform the same functions and lead to the same outcomes, but the </w:t>
      </w:r>
      <w:proofErr w:type="spellStart"/>
      <w:r>
        <w:t>Parabricks</w:t>
      </w:r>
      <w:proofErr w:type="spellEnd"/>
      <w:r>
        <w:t xml:space="preserve"> version </w:t>
      </w:r>
      <w:proofErr w:type="gramStart"/>
      <w:r>
        <w:t>is able to</w:t>
      </w:r>
      <w:proofErr w:type="gramEnd"/>
      <w:r>
        <w:t xml:space="preserve"> take advantage of GPUs to massively parallelize the job. In the case that a GPU wasn’t available, GATK performed the work on CPUs.</w:t>
      </w:r>
    </w:p>
    <w:p w:rsidR="004225C2" w:rsidP="00B6710D" w:rsidRDefault="004225C2" w14:paraId="566F80DB" w14:textId="194069BD">
      <w:pPr>
        <w:pStyle w:val="ListParagraph"/>
        <w:numPr>
          <w:ilvl w:val="0"/>
          <w:numId w:val="20"/>
        </w:numPr>
      </w:pPr>
      <w:r>
        <w:t xml:space="preserve">We </w:t>
      </w:r>
      <w:proofErr w:type="gramStart"/>
      <w:r>
        <w:t>are able to</w:t>
      </w:r>
      <w:proofErr w:type="gramEnd"/>
      <w:r>
        <w:t xml:space="preserve"> utilize the read data in cram format beyond this point. After marking duplicates, the read data is stored in cram format and those are used to process the data further.</w:t>
      </w:r>
    </w:p>
    <w:p w:rsidRPr="002457A5" w:rsidR="004225C2" w:rsidP="5EF4D20A" w:rsidRDefault="5EF4D20A" w14:paraId="0EAF3EF5" w14:textId="77777777">
      <w:pPr>
        <w:rPr>
          <w:b/>
          <w:bCs/>
        </w:rPr>
      </w:pPr>
      <w:r w:rsidRPr="002457A5">
        <w:rPr>
          <w:b/>
          <w:bCs/>
        </w:rPr>
        <w:t>4. Recalibrate bases</w:t>
      </w:r>
    </w:p>
    <w:p w:rsidR="004225C2" w:rsidP="00B6710D" w:rsidRDefault="004225C2" w14:paraId="740EF7F8" w14:textId="25CA723D">
      <w:pPr>
        <w:pStyle w:val="ListParagraph"/>
        <w:numPr>
          <w:ilvl w:val="0"/>
          <w:numId w:val="21"/>
        </w:numPr>
      </w:pPr>
      <w:r>
        <w:t xml:space="preserve">GATK </w:t>
      </w:r>
      <w:proofErr w:type="spellStart"/>
      <w:r>
        <w:t>BaseRecalibratorSpark</w:t>
      </w:r>
      <w:proofErr w:type="spellEnd"/>
      <w:r>
        <w:t xml:space="preserve"> was utilized to perform base recalibration in parallel. While providing identical results, this tool was able to recalibrate base and mapping qualities an order of magnitude faster than its serial counterpart.</w:t>
      </w:r>
    </w:p>
    <w:p w:rsidR="004225C2" w:rsidP="00B6710D" w:rsidRDefault="004225C2" w14:paraId="7D4BE36B" w14:textId="53B66708">
      <w:pPr>
        <w:pStyle w:val="ListParagraph"/>
        <w:numPr>
          <w:ilvl w:val="0"/>
          <w:numId w:val="21"/>
        </w:numPr>
      </w:pPr>
      <w:r>
        <w:t>Mills-Gold</w:t>
      </w:r>
    </w:p>
    <w:p w:rsidR="004225C2" w:rsidP="00B6710D" w:rsidRDefault="004225C2" w14:paraId="636089AA" w14:textId="13F54B1C">
      <w:pPr>
        <w:pStyle w:val="ListParagraph"/>
        <w:numPr>
          <w:ilvl w:val="0"/>
          <w:numId w:val="21"/>
        </w:numPr>
      </w:pPr>
      <w:proofErr w:type="spellStart"/>
      <w:r>
        <w:t>dbSNP</w:t>
      </w:r>
      <w:proofErr w:type="spellEnd"/>
      <w:r>
        <w:t xml:space="preserve"> 138</w:t>
      </w:r>
    </w:p>
    <w:p w:rsidR="004225C2" w:rsidP="00B6710D" w:rsidRDefault="004225C2" w14:paraId="098E1A19" w14:textId="33078AAB">
      <w:pPr>
        <w:pStyle w:val="ListParagraph"/>
        <w:numPr>
          <w:ilvl w:val="0"/>
          <w:numId w:val="21"/>
        </w:numPr>
      </w:pPr>
      <w:r>
        <w:t>1K genome Phase 1</w:t>
      </w:r>
    </w:p>
    <w:p w:rsidRPr="002457A5" w:rsidR="004225C2" w:rsidP="5EF4D20A" w:rsidRDefault="5EF4D20A" w14:paraId="2B8BF4AB" w14:textId="77777777">
      <w:pPr>
        <w:rPr>
          <w:b/>
          <w:bCs/>
        </w:rPr>
      </w:pPr>
      <w:r w:rsidRPr="002457A5">
        <w:rPr>
          <w:b/>
          <w:bCs/>
        </w:rPr>
        <w:t xml:space="preserve">5. Call variants with </w:t>
      </w:r>
      <w:proofErr w:type="spellStart"/>
      <w:r w:rsidRPr="002457A5">
        <w:rPr>
          <w:b/>
          <w:bCs/>
        </w:rPr>
        <w:t>HaplotypeCaller</w:t>
      </w:r>
      <w:proofErr w:type="spellEnd"/>
    </w:p>
    <w:p w:rsidR="004225C2" w:rsidP="00B6710D" w:rsidRDefault="004225C2" w14:paraId="333617D1" w14:textId="1F54E04F">
      <w:pPr>
        <w:pStyle w:val="ListParagraph"/>
        <w:numPr>
          <w:ilvl w:val="0"/>
          <w:numId w:val="22"/>
        </w:numPr>
      </w:pPr>
      <w:proofErr w:type="spellStart"/>
      <w:r>
        <w:t>Parabricks</w:t>
      </w:r>
      <w:proofErr w:type="spellEnd"/>
      <w:r>
        <w:t xml:space="preserve"> 3.6.1 was utilized for variant calling on the genomes. </w:t>
      </w:r>
      <w:proofErr w:type="spellStart"/>
      <w:r>
        <w:t>Parabricks</w:t>
      </w:r>
      <w:proofErr w:type="spellEnd"/>
      <w:r>
        <w:t xml:space="preserve"> 3.6.1 performs the </w:t>
      </w:r>
      <w:proofErr w:type="spellStart"/>
      <w:r>
        <w:t>HaplotypeCaller</w:t>
      </w:r>
      <w:proofErr w:type="spellEnd"/>
      <w:r>
        <w:t xml:space="preserve"> algorithm from GATK 4.1.0 with near identical results. It also saves the step of applying the BQSR values to a bam. Because of the scale of data being processed, </w:t>
      </w:r>
      <w:proofErr w:type="spellStart"/>
      <w:r>
        <w:t>Parabricks</w:t>
      </w:r>
      <w:proofErr w:type="spellEnd"/>
      <w:r>
        <w:t>’ implementation was the preferred option because others were prohibitively slow.</w:t>
      </w:r>
    </w:p>
    <w:p w:rsidRPr="002457A5" w:rsidR="004225C2" w:rsidP="5EF4D20A" w:rsidRDefault="5EF4D20A" w14:paraId="3D3C82A5" w14:textId="77777777">
      <w:pPr>
        <w:rPr>
          <w:b/>
          <w:bCs/>
        </w:rPr>
      </w:pPr>
      <w:r w:rsidRPr="002457A5">
        <w:rPr>
          <w:b/>
          <w:bCs/>
        </w:rPr>
        <w:t>QC components:</w:t>
      </w:r>
    </w:p>
    <w:p w:rsidRPr="002457A5" w:rsidR="004225C2" w:rsidP="5EF4D20A" w:rsidRDefault="5EF4D20A" w14:paraId="556CC5FD" w14:textId="77777777">
      <w:pPr>
        <w:rPr>
          <w:u w:val="single"/>
        </w:rPr>
      </w:pPr>
      <w:r w:rsidRPr="002457A5">
        <w:rPr>
          <w:u w:val="single"/>
        </w:rPr>
        <w:t>1. Mean coverage</w:t>
      </w:r>
    </w:p>
    <w:p w:rsidR="004225C2" w:rsidP="00B6710D" w:rsidRDefault="004225C2" w14:paraId="48F450C7" w14:textId="6FEA0C2D">
      <w:pPr>
        <w:pStyle w:val="ListParagraph"/>
        <w:numPr>
          <w:ilvl w:val="0"/>
          <w:numId w:val="22"/>
        </w:numPr>
      </w:pPr>
      <w:r>
        <w:t xml:space="preserve">GATK 4.2.6.1’s </w:t>
      </w:r>
      <w:proofErr w:type="spellStart"/>
      <w:r>
        <w:t>CollectRawWgsMetrics</w:t>
      </w:r>
      <w:proofErr w:type="spellEnd"/>
      <w:r>
        <w:t xml:space="preserve"> and </w:t>
      </w:r>
      <w:proofErr w:type="spellStart"/>
      <w:r>
        <w:t>CollectWgsMetrics</w:t>
      </w:r>
      <w:proofErr w:type="spellEnd"/>
      <w:r>
        <w:t xml:space="preserve"> provided coverage data for the samples. Summary data was generated for coverage at base and mapping quality of 3 and 0, respectively, by </w:t>
      </w:r>
      <w:proofErr w:type="spellStart"/>
      <w:r>
        <w:t>CollectRawWgsMetrics</w:t>
      </w:r>
      <w:proofErr w:type="spellEnd"/>
      <w:r>
        <w:t xml:space="preserve">. </w:t>
      </w:r>
      <w:proofErr w:type="spellStart"/>
      <w:r>
        <w:t>CollectWgsMetrics</w:t>
      </w:r>
      <w:proofErr w:type="spellEnd"/>
      <w:r>
        <w:t xml:space="preserve"> represents a higher quality threshold for the data with base and mapping quality minimums of 20, corresponding to 99% certainty.</w:t>
      </w:r>
    </w:p>
    <w:p w:rsidR="004225C2" w:rsidP="00B6710D" w:rsidRDefault="004225C2" w14:paraId="5FCBC246" w14:textId="7DFC0A57">
      <w:pPr>
        <w:pStyle w:val="ListParagraph"/>
        <w:numPr>
          <w:ilvl w:val="0"/>
          <w:numId w:val="22"/>
        </w:numPr>
      </w:pPr>
      <w:r>
        <w:t xml:space="preserve">Coverage data was also collected with </w:t>
      </w:r>
      <w:proofErr w:type="spellStart"/>
      <w:r>
        <w:t>CollectWgsMetrics</w:t>
      </w:r>
      <w:proofErr w:type="spellEnd"/>
      <w:r>
        <w:t xml:space="preserve"> over only the padded exome.</w:t>
      </w:r>
    </w:p>
    <w:p w:rsidRPr="002457A5" w:rsidR="004225C2" w:rsidP="5EF4D20A" w:rsidRDefault="5EF4D20A" w14:paraId="26E8EB6C" w14:textId="77777777">
      <w:pPr>
        <w:rPr>
          <w:u w:val="single"/>
        </w:rPr>
      </w:pPr>
      <w:r w:rsidRPr="002457A5">
        <w:rPr>
          <w:u w:val="single"/>
        </w:rPr>
        <w:t xml:space="preserve">2. </w:t>
      </w:r>
      <w:proofErr w:type="spellStart"/>
      <w:r w:rsidRPr="002457A5">
        <w:rPr>
          <w:u w:val="single"/>
        </w:rPr>
        <w:t>Freemix</w:t>
      </w:r>
      <w:proofErr w:type="spellEnd"/>
    </w:p>
    <w:p w:rsidR="004225C2" w:rsidP="00B6710D" w:rsidRDefault="004225C2" w14:paraId="509C489A" w14:textId="7D8E8D6D">
      <w:pPr>
        <w:pStyle w:val="ListParagraph"/>
        <w:numPr>
          <w:ilvl w:val="0"/>
          <w:numId w:val="23"/>
        </w:numPr>
      </w:pPr>
      <w:proofErr w:type="spellStart"/>
      <w:r>
        <w:t>Freemix</w:t>
      </w:r>
      <w:proofErr w:type="spellEnd"/>
      <w:r>
        <w:t xml:space="preserve"> was calculated with </w:t>
      </w:r>
      <w:proofErr w:type="spellStart"/>
      <w:r>
        <w:t>Griffan</w:t>
      </w:r>
      <w:proofErr w:type="spellEnd"/>
      <w:r>
        <w:t xml:space="preserve"> Lab’s </w:t>
      </w:r>
      <w:proofErr w:type="spellStart"/>
      <w:r>
        <w:t>VerifyBamID</w:t>
      </w:r>
      <w:proofErr w:type="spellEnd"/>
      <w:r>
        <w:t>, an updated version of the original. These are used to measure the probability of contamination.</w:t>
      </w:r>
    </w:p>
    <w:p w:rsidR="004225C2" w:rsidP="00B6710D" w:rsidRDefault="004225C2" w14:paraId="169A28E5" w14:textId="514ADC00">
      <w:pPr>
        <w:pStyle w:val="ListParagraph"/>
        <w:numPr>
          <w:ilvl w:val="0"/>
          <w:numId w:val="23"/>
        </w:numPr>
      </w:pPr>
      <w:r>
        <w:t xml:space="preserve">The data used for this analysis </w:t>
      </w:r>
      <w:proofErr w:type="gramStart"/>
      <w:r>
        <w:t>come</w:t>
      </w:r>
      <w:proofErr w:type="gramEnd"/>
      <w:r>
        <w:t xml:space="preserve"> from the 1000 Genomes – Phase 3 data release. The files used can be found in the repository for the tool.</w:t>
      </w:r>
    </w:p>
    <w:p w:rsidRPr="002457A5" w:rsidR="004225C2" w:rsidP="5EF4D20A" w:rsidRDefault="5EF4D20A" w14:paraId="331F90B7" w14:textId="77777777">
      <w:pPr>
        <w:rPr>
          <w:u w:val="single"/>
        </w:rPr>
      </w:pPr>
      <w:r w:rsidRPr="002457A5">
        <w:rPr>
          <w:u w:val="single"/>
        </w:rPr>
        <w:t xml:space="preserve">3. </w:t>
      </w:r>
      <w:proofErr w:type="spellStart"/>
      <w:r w:rsidRPr="002457A5">
        <w:rPr>
          <w:u w:val="single"/>
        </w:rPr>
        <w:t>TiTv</w:t>
      </w:r>
      <w:proofErr w:type="spellEnd"/>
      <w:r w:rsidRPr="002457A5">
        <w:rPr>
          <w:u w:val="single"/>
        </w:rPr>
        <w:t xml:space="preserve"> Ratio</w:t>
      </w:r>
    </w:p>
    <w:p w:rsidR="004225C2" w:rsidP="00B6710D" w:rsidRDefault="004225C2" w14:paraId="5CFF86CF" w14:textId="38839F1E">
      <w:pPr>
        <w:pStyle w:val="ListParagraph"/>
        <w:numPr>
          <w:ilvl w:val="0"/>
          <w:numId w:val="24"/>
        </w:numPr>
      </w:pPr>
      <w:r>
        <w:t xml:space="preserve">GATK 4.2.6.1’s </w:t>
      </w:r>
      <w:proofErr w:type="spellStart"/>
      <w:r>
        <w:t>CollectVariantCallingMetrics</w:t>
      </w:r>
      <w:proofErr w:type="spellEnd"/>
      <w:r>
        <w:t xml:space="preserve"> was used to capture a variety of data from the </w:t>
      </w:r>
      <w:proofErr w:type="spellStart"/>
      <w:r>
        <w:t>gVCFs</w:t>
      </w:r>
      <w:proofErr w:type="spellEnd"/>
      <w:r>
        <w:t xml:space="preserve">. Of note are the Percent SNPS in </w:t>
      </w:r>
      <w:proofErr w:type="spellStart"/>
      <w:r>
        <w:t>dbSNP</w:t>
      </w:r>
      <w:proofErr w:type="spellEnd"/>
      <w:r>
        <w:t xml:space="preserve">, </w:t>
      </w:r>
      <w:proofErr w:type="spellStart"/>
      <w:r>
        <w:t>dbSNP</w:t>
      </w:r>
      <w:proofErr w:type="spellEnd"/>
      <w:r>
        <w:t xml:space="preserve"> </w:t>
      </w:r>
      <w:proofErr w:type="spellStart"/>
      <w:r>
        <w:t>TiTv</w:t>
      </w:r>
      <w:proofErr w:type="spellEnd"/>
      <w:r>
        <w:t xml:space="preserve"> Ratio, and Novel </w:t>
      </w:r>
      <w:proofErr w:type="spellStart"/>
      <w:r>
        <w:t>TiTv</w:t>
      </w:r>
      <w:proofErr w:type="spellEnd"/>
      <w:r>
        <w:t xml:space="preserve"> Ratio that we use to measure the total </w:t>
      </w:r>
      <w:proofErr w:type="spellStart"/>
      <w:r>
        <w:t>TiTv</w:t>
      </w:r>
      <w:proofErr w:type="spellEnd"/>
      <w:r>
        <w:t xml:space="preserve"> ratio for the data.</w:t>
      </w:r>
    </w:p>
    <w:p w:rsidRPr="002457A5" w:rsidR="004225C2" w:rsidP="5EF4D20A" w:rsidRDefault="5EF4D20A" w14:paraId="51E3943B" w14:textId="77777777">
      <w:pPr>
        <w:rPr>
          <w:u w:val="single"/>
        </w:rPr>
      </w:pPr>
      <w:r w:rsidRPr="002457A5">
        <w:rPr>
          <w:u w:val="single"/>
        </w:rPr>
        <w:t>4. Annotations of key genes</w:t>
      </w:r>
    </w:p>
    <w:p w:rsidR="004225C2" w:rsidP="00B6710D" w:rsidRDefault="004225C2" w14:paraId="22BA7DE4" w14:textId="1FD4DA9B">
      <w:pPr>
        <w:pStyle w:val="ListParagraph"/>
        <w:numPr>
          <w:ilvl w:val="0"/>
          <w:numId w:val="24"/>
        </w:numPr>
      </w:pPr>
      <w:proofErr w:type="spellStart"/>
      <w:r>
        <w:t>SnpEff</w:t>
      </w:r>
      <w:proofErr w:type="spellEnd"/>
      <w:r>
        <w:t>/</w:t>
      </w:r>
      <w:proofErr w:type="spellStart"/>
      <w:r>
        <w:t>SnpSift</w:t>
      </w:r>
      <w:proofErr w:type="spellEnd"/>
      <w:r>
        <w:t xml:space="preserve"> 5.1 annotate APP, PSEN1, PSEN2, GRN, MAPT, TREM2</w:t>
      </w:r>
    </w:p>
    <w:p w:rsidRPr="002457A5" w:rsidR="004225C2" w:rsidP="5EF4D20A" w:rsidRDefault="5EF4D20A" w14:paraId="677C613A" w14:textId="77777777">
      <w:pPr>
        <w:rPr>
          <w:u w:val="single"/>
        </w:rPr>
      </w:pPr>
      <w:r w:rsidRPr="002457A5">
        <w:rPr>
          <w:u w:val="single"/>
        </w:rPr>
        <w:t>5. Stats File</w:t>
      </w:r>
    </w:p>
    <w:p w:rsidR="004225C2" w:rsidP="00B6710D" w:rsidRDefault="004225C2" w14:paraId="29AAE043" w14:textId="328C34AD">
      <w:pPr>
        <w:pStyle w:val="ListParagraph"/>
        <w:numPr>
          <w:ilvl w:val="0"/>
          <w:numId w:val="24"/>
        </w:numPr>
      </w:pPr>
      <w:r>
        <w:t>A csv with a header line and a data line.</w:t>
      </w:r>
    </w:p>
    <w:p w:rsidR="004225C2" w:rsidP="00B6710D" w:rsidRDefault="004225C2" w14:paraId="1B6A3D4A" w14:textId="3E546C9E">
      <w:pPr>
        <w:pStyle w:val="ListParagraph"/>
        <w:numPr>
          <w:ilvl w:val="0"/>
          <w:numId w:val="24"/>
        </w:numPr>
      </w:pPr>
      <w:r>
        <w:t>Key QC stats from above</w:t>
      </w:r>
    </w:p>
    <w:p w:rsidR="004225C2" w:rsidP="00B6710D" w:rsidRDefault="004225C2" w14:paraId="55BDF648" w14:textId="20A13C42">
      <w:pPr>
        <w:pStyle w:val="ListParagraph"/>
        <w:numPr>
          <w:ilvl w:val="0"/>
          <w:numId w:val="24"/>
        </w:numPr>
      </w:pPr>
      <w:r>
        <w:t>Counts of annotations on MANE transcripts from the key genes above</w:t>
      </w:r>
    </w:p>
    <w:p w:rsidR="004225C2" w:rsidP="00B6710D" w:rsidRDefault="004225C2" w14:paraId="739DFD0C" w14:textId="0D36188C">
      <w:pPr>
        <w:pStyle w:val="ListParagraph"/>
        <w:numPr>
          <w:ilvl w:val="0"/>
          <w:numId w:val="24"/>
        </w:numPr>
      </w:pPr>
      <w:r>
        <w:t>Counts of HIGH and MODERATE effect annotations from the key genes above</w:t>
      </w:r>
    </w:p>
    <w:p w:rsidR="00F46F01" w:rsidP="00B6710D" w:rsidRDefault="1B99A473" w14:paraId="38D34B0B" w14:textId="4F6887CA">
      <w:pPr>
        <w:pStyle w:val="ListParagraph"/>
        <w:numPr>
          <w:ilvl w:val="0"/>
          <w:numId w:val="24"/>
        </w:numPr>
      </w:pPr>
      <w:r>
        <w:t xml:space="preserve">The HIGH and MODERATE effect variants from the key genes above  </w:t>
      </w:r>
    </w:p>
    <w:p w:rsidR="04A0E9EE" w:rsidP="04A0E9EE" w:rsidRDefault="04A0E9EE" w14:paraId="2B09A38D" w14:textId="2880AA42"/>
    <w:p w:rsidR="04A0E9EE" w:rsidP="04A0E9EE" w:rsidRDefault="1B99A473" w14:paraId="59B000D0" w14:textId="54D71E1C">
      <w:pPr>
        <w:rPr>
          <w:b/>
          <w:bCs/>
        </w:rPr>
      </w:pPr>
      <w:r w:rsidRPr="002457A5">
        <w:rPr>
          <w:b/>
          <w:bCs/>
        </w:rPr>
        <w:t xml:space="preserve">MAKING CHANGES TO THE </w:t>
      </w:r>
      <w:r w:rsidRPr="1B99A473">
        <w:rPr>
          <w:b/>
          <w:bCs/>
        </w:rPr>
        <w:t>SCRIPTS</w:t>
      </w:r>
    </w:p>
    <w:p w:rsidR="04A0E9EE" w:rsidP="04A0E9EE" w:rsidRDefault="1B99A473" w14:paraId="0559BB96" w14:textId="54CD91C3">
      <w:r w:rsidR="701AF6CA">
        <w:rPr/>
        <w:t>While the repository has several versions of scripts that should work for most in Cruchaga Lab with compute1 access, there may be a need to modify these scripts. Dockers are more involved to change, so they’ve been written without any hard-coded dependencies. Most scripts offer a means to change which user accounts are used by the job submissions with a set of variables at the beginning of the script. These include the pipeline scripts and most of the wrapper scripts.</w:t>
      </w:r>
    </w:p>
    <w:p w:rsidR="04A0E9EE" w:rsidP="701AF6CA" w:rsidRDefault="1B99A473" w14:paraId="4EB149C9" w14:textId="7C0AAB93">
      <w:pPr>
        <w:pStyle w:val="ListParagraph"/>
        <w:numPr>
          <w:ilvl w:val="0"/>
          <w:numId w:val="1"/>
        </w:numPr>
        <w:rPr>
          <w:rFonts w:eastAsia="" w:eastAsiaTheme="minorEastAsia"/>
        </w:rPr>
      </w:pPr>
      <w:r w:rsidRPr="701AF6CA" w:rsidR="701AF6CA">
        <w:rPr>
          <w:rFonts w:eastAsia="" w:eastAsiaTheme="minorEastAsia"/>
        </w:rPr>
        <w:t xml:space="preserve">The variables, generally near the top of scripts, are ${STORAGE_USER}, ${SCRATCH_USER}, and ${COMPUTE_USER}. These variables relate to which user’s storage allocation you’ll be using, which user’s scratch space you’ll be using, and which compute user’s </w:t>
      </w:r>
      <w:proofErr w:type="spellStart"/>
      <w:r w:rsidRPr="701AF6CA" w:rsidR="701AF6CA">
        <w:rPr>
          <w:rFonts w:eastAsia="" w:eastAsiaTheme="minorEastAsia"/>
        </w:rPr>
        <w:t>cpus</w:t>
      </w:r>
      <w:proofErr w:type="spellEnd"/>
      <w:r w:rsidRPr="701AF6CA" w:rsidR="701AF6CA">
        <w:rPr>
          <w:rFonts w:eastAsia="" w:eastAsiaTheme="minorEastAsia"/>
        </w:rPr>
        <w:t xml:space="preserve"> you’ll be using. Most of the time these will all be the same user, but it is more flexible to separate them.</w:t>
      </w:r>
    </w:p>
    <w:p w:rsidR="32DC1C3F" w:rsidP="002457A5" w:rsidRDefault="1B99A473" w14:paraId="5EBE4B48" w14:textId="7572AFF7">
      <w:pPr>
        <w:pStyle w:val="ListParagraph"/>
        <w:numPr>
          <w:ilvl w:val="0"/>
          <w:numId w:val="1"/>
        </w:numPr>
        <w:rPr/>
      </w:pPr>
      <w:r w:rsidRPr="701AF6CA" w:rsidR="701AF6CA">
        <w:rPr>
          <w:rFonts w:eastAsia="" w:eastAsiaTheme="minorEastAsia"/>
        </w:rPr>
        <w:t xml:space="preserve">To change the references or reference locations, there is a </w:t>
      </w:r>
      <w:proofErr w:type="spellStart"/>
      <w:r w:rsidRPr="701AF6CA" w:rsidR="701AF6CA">
        <w:rPr>
          <w:rFonts w:eastAsia="" w:eastAsiaTheme="minorEastAsia"/>
        </w:rPr>
        <w:t>references.env</w:t>
      </w:r>
      <w:proofErr w:type="spellEnd"/>
      <w:r w:rsidRPr="701AF6CA" w:rsidR="701AF6CA">
        <w:rPr>
          <w:rFonts w:eastAsia="" w:eastAsiaTheme="minorEastAsia"/>
        </w:rPr>
        <w:t xml:space="preserve"> file that is used in the </w:t>
      </w:r>
      <w:proofErr w:type="spellStart"/>
      <w:r w:rsidRPr="701AF6CA" w:rsidR="701AF6CA">
        <w:rPr>
          <w:rFonts w:eastAsia="" w:eastAsiaTheme="minorEastAsia"/>
        </w:rPr>
        <w:t>makeSampleEnv.bash</w:t>
      </w:r>
      <w:proofErr w:type="spellEnd"/>
      <w:r w:rsidRPr="701AF6CA" w:rsidR="701AF6CA">
        <w:rPr>
          <w:rFonts w:eastAsia="" w:eastAsiaTheme="minorEastAsia"/>
        </w:rPr>
        <w:t xml:space="preserve"> scripts that are added to the environment for the pipeline. </w:t>
      </w:r>
    </w:p>
    <w:sectPr w:rsidR="32DC1C3F" w:rsidSect="002457A5">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V" w:author="Fernandez Hernandez, Victoria" w:date="2022-12-02T14:55:00Z" w:id="2">
    <w:p w:rsidR="07F04499" w:rsidRDefault="07F04499" w14:paraId="6FF75CAF" w14:textId="50E72B53">
      <w:r>
        <w:t>is it important how you name the txt file?</w:t>
      </w:r>
      <w:r>
        <w:annotationRef/>
      </w:r>
      <w:r>
        <w:annotationRef/>
      </w:r>
    </w:p>
  </w:comment>
  <w:comment w:initials="JM" w:author="Johnson, Matt" w:date="2022-12-05T14:06:00Z" w:id="3">
    <w:p w:rsidR="64C0F8F3" w:rsidRDefault="64C0F8F3" w14:paraId="7FE7C8AB" w14:textId="4EB11371">
      <w:r>
        <w:t>It is not, but I can improve it.</w:t>
      </w:r>
      <w:r>
        <w:annotationRef/>
      </w:r>
    </w:p>
  </w:comment>
  <w:comment w:initials="FV" w:author="Fernandez Hernandez, Victoria" w:date="2022-12-02T15:00:00Z" w:id="11">
    <w:p w:rsidR="1EE706E0" w:rsidRDefault="1EE706E0" w14:paraId="70AB382C" w14:textId="1EAB81DF">
      <w:r>
        <w:t>is this later reflected somehow in the pipeline? will it determine my commands to launch scripts?</w:t>
      </w:r>
      <w:r>
        <w:annotationRef/>
      </w:r>
      <w:r>
        <w:annotationRef/>
      </w:r>
    </w:p>
    <w:p w:rsidR="1EE706E0" w:rsidRDefault="1EE706E0" w14:paraId="016E4151" w14:textId="0B128E2A"/>
  </w:comment>
  <w:comment w:initials="JM" w:author="Johnson, Matt" w:date="2022-12-05T15:14:00Z" w:id="12">
    <w:p w:rsidR="0D764D19" w:rsidRDefault="0D764D19" w14:paraId="77FF5C11" w14:textId="3AD6815E">
      <w:r>
        <w:t>I updated the steps below to include the answer.</w:t>
      </w:r>
      <w:r>
        <w:annotationRef/>
      </w:r>
    </w:p>
  </w:comment>
  <w:comment w:initials="FV" w:author="Fernandez Hernandez, Victoria" w:date="2022-12-02T15:00:00Z" w:id="13">
    <w:p w:rsidR="1EE706E0" w:rsidRDefault="1EE706E0" w14:paraId="1477ECF1" w14:textId="231A27CB">
      <w:r>
        <w:t>where can I find those?</w:t>
      </w:r>
      <w:r>
        <w:annotationRef/>
      </w:r>
      <w:r>
        <w:annotationRef/>
      </w:r>
    </w:p>
    <w:p w:rsidR="1EE706E0" w:rsidRDefault="1EE706E0" w14:paraId="52E7A23B" w14:textId="5D9C8159"/>
  </w:comment>
  <w:comment w:initials="FV" w:author="Fernandez Hernandez, Victoria" w:date="2022-12-02T15:05:00Z" w:id="14">
    <w:p w:rsidR="27DD56BA" w:rsidRDefault="27DD56BA" w14:paraId="556D60F0" w14:textId="28F8942C">
      <w:r>
        <w:t>where?</w:t>
      </w:r>
      <w:r>
        <w:annotationRef/>
      </w:r>
      <w:r>
        <w:annotationRef/>
      </w:r>
    </w:p>
  </w:comment>
  <w:comment w:initials="JM" w:author="Johnson, Matt" w:date="2022-12-05T14:20:00Z" w:id="15">
    <w:p w:rsidR="14CE7A45" w:rsidRDefault="14CE7A45" w14:paraId="4D6D88E6" w14:textId="11D9401B">
      <w:r>
        <w:t>Added to the top. I forgot to add it because I'd originally thought of the document as the README for the repository, so it explained itself.</w:t>
      </w:r>
      <w:r>
        <w:annotationRef/>
      </w:r>
    </w:p>
  </w:comment>
  <w:comment w:initials="FV" w:author="Fernandez Hernandez, Victoria" w:date="2022-12-02T16:20:00Z" w:id="16">
    <w:p w:rsidR="5EF4D20A" w:rsidRDefault="5EF4D20A" w14:paraId="33B77824" w14:textId="1A315D5E">
      <w:r>
        <w:t>file or sample? this is repetition from above</w:t>
      </w:r>
      <w:r>
        <w:annotationRef/>
      </w:r>
      <w:r>
        <w:annotationRef/>
      </w:r>
    </w:p>
  </w:comment>
</w:comments>
</file>

<file path=word/commentsExtended.xml><?xml version="1.0" encoding="utf-8"?>
<w15:commentsEx xmlns:mc="http://schemas.openxmlformats.org/markup-compatibility/2006" xmlns:w15="http://schemas.microsoft.com/office/word/2012/wordml" mc:Ignorable="w15">
  <w15:commentEx w15:done="1" w15:paraId="6FF75CAF"/>
  <w15:commentEx w15:done="1" w15:paraId="7FE7C8AB" w15:paraIdParent="6FF75CAF"/>
  <w15:commentEx w15:done="1" w15:paraId="016E4151"/>
  <w15:commentEx w15:done="1" w15:paraId="77FF5C11" w15:paraIdParent="016E4151"/>
  <w15:commentEx w15:done="1" w15:paraId="52E7A23B"/>
  <w15:commentEx w15:done="1" w15:paraId="556D60F0"/>
  <w15:commentEx w15:done="1" w15:paraId="4D6D88E6" w15:paraIdParent="556D60F0"/>
  <w15:commentEx w15:done="1" w15:paraId="33B7782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680A441" w16cex:dateUtc="2022-12-02T20:55:00Z"/>
  <w16cex:commentExtensible w16cex:durableId="09E138F2" w16cex:dateUtc="2022-12-05T20:06:00Z"/>
  <w16cex:commentExtensible w16cex:durableId="59BE0609" w16cex:dateUtc="2022-12-02T21:00:00Z"/>
  <w16cex:commentExtensible w16cex:durableId="63F8FE81" w16cex:dateUtc="2022-12-05T21:14:00Z"/>
  <w16cex:commentExtensible w16cex:durableId="5B575A04" w16cex:dateUtc="2022-12-02T21:00:00Z"/>
  <w16cex:commentExtensible w16cex:durableId="6840FE77" w16cex:dateUtc="2022-12-02T21:05:00Z"/>
  <w16cex:commentExtensible w16cex:durableId="51DE0166" w16cex:dateUtc="2022-12-05T20:20:00Z"/>
  <w16cex:commentExtensible w16cex:durableId="073C9E2A" w16cex:dateUtc="2022-12-02T22:20:00Z"/>
</w16cex:commentsExtensible>
</file>

<file path=word/commentsIds.xml><?xml version="1.0" encoding="utf-8"?>
<w16cid:commentsIds xmlns:mc="http://schemas.openxmlformats.org/markup-compatibility/2006" xmlns:w16cid="http://schemas.microsoft.com/office/word/2016/wordml/cid" mc:Ignorable="w16cid">
  <w16cid:commentId w16cid:paraId="6FF75CAF" w16cid:durableId="1680A441"/>
  <w16cid:commentId w16cid:paraId="7FE7C8AB" w16cid:durableId="09E138F2"/>
  <w16cid:commentId w16cid:paraId="016E4151" w16cid:durableId="59BE0609"/>
  <w16cid:commentId w16cid:paraId="77FF5C11" w16cid:durableId="63F8FE81"/>
  <w16cid:commentId w16cid:paraId="52E7A23B" w16cid:durableId="5B575A04"/>
  <w16cid:commentId w16cid:paraId="556D60F0" w16cid:durableId="6840FE77"/>
  <w16cid:commentId w16cid:paraId="4D6D88E6" w16cid:durableId="51DE0166"/>
  <w16cid:commentId w16cid:paraId="33B77824" w16cid:durableId="073C9E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2517"/>
    <w:multiLevelType w:val="hybridMultilevel"/>
    <w:tmpl w:val="3872EB5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F5ED1"/>
    <w:multiLevelType w:val="hybridMultilevel"/>
    <w:tmpl w:val="A85201E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BD7537"/>
    <w:multiLevelType w:val="hybridMultilevel"/>
    <w:tmpl w:val="9B161AD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6728FF"/>
    <w:multiLevelType w:val="hybridMultilevel"/>
    <w:tmpl w:val="D3F0182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C244747"/>
    <w:multiLevelType w:val="hybridMultilevel"/>
    <w:tmpl w:val="6E3EC75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754FEE"/>
    <w:multiLevelType w:val="hybridMultilevel"/>
    <w:tmpl w:val="2F1CC42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294186"/>
    <w:multiLevelType w:val="hybridMultilevel"/>
    <w:tmpl w:val="1A905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2291B"/>
    <w:multiLevelType w:val="hybridMultilevel"/>
    <w:tmpl w:val="AE5459B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E01202"/>
    <w:multiLevelType w:val="hybridMultilevel"/>
    <w:tmpl w:val="D768486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252E19"/>
    <w:multiLevelType w:val="hybridMultilevel"/>
    <w:tmpl w:val="8444C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93915"/>
    <w:multiLevelType w:val="hybridMultilevel"/>
    <w:tmpl w:val="8ABCB00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842C3D"/>
    <w:multiLevelType w:val="hybridMultilevel"/>
    <w:tmpl w:val="584A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56C19"/>
    <w:multiLevelType w:val="hybridMultilevel"/>
    <w:tmpl w:val="B1885C3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5659F1"/>
    <w:multiLevelType w:val="hybridMultilevel"/>
    <w:tmpl w:val="59CA0D02"/>
    <w:lvl w:ilvl="0" w:tplc="6346E908">
      <w:start w:val="1"/>
      <w:numFmt w:val="decimal"/>
      <w:lvlText w:val="%1."/>
      <w:lvlJc w:val="left"/>
      <w:pPr>
        <w:ind w:left="720" w:hanging="360"/>
      </w:pPr>
    </w:lvl>
    <w:lvl w:ilvl="1" w:tplc="66BA5F78">
      <w:start w:val="1"/>
      <w:numFmt w:val="lowerLetter"/>
      <w:lvlText w:val="%2."/>
      <w:lvlJc w:val="left"/>
      <w:pPr>
        <w:ind w:left="1440" w:hanging="360"/>
      </w:pPr>
    </w:lvl>
    <w:lvl w:ilvl="2" w:tplc="0A3E560A">
      <w:start w:val="1"/>
      <w:numFmt w:val="lowerRoman"/>
      <w:lvlText w:val="%3."/>
      <w:lvlJc w:val="right"/>
      <w:pPr>
        <w:ind w:left="2160" w:hanging="180"/>
      </w:pPr>
    </w:lvl>
    <w:lvl w:ilvl="3" w:tplc="4E720504">
      <w:start w:val="1"/>
      <w:numFmt w:val="decimal"/>
      <w:lvlText w:val="%4."/>
      <w:lvlJc w:val="left"/>
      <w:pPr>
        <w:ind w:left="2880" w:hanging="360"/>
      </w:pPr>
    </w:lvl>
    <w:lvl w:ilvl="4" w:tplc="EACC5D38">
      <w:start w:val="1"/>
      <w:numFmt w:val="lowerLetter"/>
      <w:lvlText w:val="%5."/>
      <w:lvlJc w:val="left"/>
      <w:pPr>
        <w:ind w:left="3600" w:hanging="360"/>
      </w:pPr>
    </w:lvl>
    <w:lvl w:ilvl="5" w:tplc="B3CAC308">
      <w:start w:val="1"/>
      <w:numFmt w:val="lowerRoman"/>
      <w:lvlText w:val="%6."/>
      <w:lvlJc w:val="right"/>
      <w:pPr>
        <w:ind w:left="4320" w:hanging="180"/>
      </w:pPr>
    </w:lvl>
    <w:lvl w:ilvl="6" w:tplc="A1D03426">
      <w:start w:val="1"/>
      <w:numFmt w:val="decimal"/>
      <w:lvlText w:val="%7."/>
      <w:lvlJc w:val="left"/>
      <w:pPr>
        <w:ind w:left="5040" w:hanging="360"/>
      </w:pPr>
    </w:lvl>
    <w:lvl w:ilvl="7" w:tplc="1520DC42">
      <w:start w:val="1"/>
      <w:numFmt w:val="lowerLetter"/>
      <w:lvlText w:val="%8."/>
      <w:lvlJc w:val="left"/>
      <w:pPr>
        <w:ind w:left="5760" w:hanging="360"/>
      </w:pPr>
    </w:lvl>
    <w:lvl w:ilvl="8" w:tplc="55E6D882">
      <w:start w:val="1"/>
      <w:numFmt w:val="lowerRoman"/>
      <w:lvlText w:val="%9."/>
      <w:lvlJc w:val="right"/>
      <w:pPr>
        <w:ind w:left="6480" w:hanging="180"/>
      </w:pPr>
    </w:lvl>
  </w:abstractNum>
  <w:abstractNum w:abstractNumId="14" w15:restartNumberingAfterBreak="0">
    <w:nsid w:val="40C34378"/>
    <w:multiLevelType w:val="hybridMultilevel"/>
    <w:tmpl w:val="3A66C8C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58F5224"/>
    <w:multiLevelType w:val="hybridMultilevel"/>
    <w:tmpl w:val="BC24684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9E7082"/>
    <w:multiLevelType w:val="hybridMultilevel"/>
    <w:tmpl w:val="7B84E784"/>
    <w:lvl w:ilvl="0" w:tplc="04090001">
      <w:start w:val="1"/>
      <w:numFmt w:val="bullet"/>
      <w:lvlText w:val=""/>
      <w:lvlJc w:val="left"/>
      <w:pPr>
        <w:ind w:left="825" w:hanging="360"/>
      </w:pPr>
      <w:rPr>
        <w:rFonts w:hint="default" w:ascii="Symbol" w:hAnsi="Symbol"/>
      </w:rPr>
    </w:lvl>
    <w:lvl w:ilvl="1" w:tplc="04090003">
      <w:start w:val="1"/>
      <w:numFmt w:val="bullet"/>
      <w:lvlText w:val="o"/>
      <w:lvlJc w:val="left"/>
      <w:pPr>
        <w:ind w:left="1545" w:hanging="360"/>
      </w:pPr>
      <w:rPr>
        <w:rFonts w:hint="default" w:ascii="Courier New" w:hAnsi="Courier New" w:cs="Courier New"/>
      </w:rPr>
    </w:lvl>
    <w:lvl w:ilvl="2" w:tplc="04090005" w:tentative="1">
      <w:start w:val="1"/>
      <w:numFmt w:val="bullet"/>
      <w:lvlText w:val=""/>
      <w:lvlJc w:val="left"/>
      <w:pPr>
        <w:ind w:left="2265" w:hanging="360"/>
      </w:pPr>
      <w:rPr>
        <w:rFonts w:hint="default" w:ascii="Wingdings" w:hAnsi="Wingdings"/>
      </w:rPr>
    </w:lvl>
    <w:lvl w:ilvl="3" w:tplc="04090001" w:tentative="1">
      <w:start w:val="1"/>
      <w:numFmt w:val="bullet"/>
      <w:lvlText w:val=""/>
      <w:lvlJc w:val="left"/>
      <w:pPr>
        <w:ind w:left="2985" w:hanging="360"/>
      </w:pPr>
      <w:rPr>
        <w:rFonts w:hint="default" w:ascii="Symbol" w:hAnsi="Symbol"/>
      </w:rPr>
    </w:lvl>
    <w:lvl w:ilvl="4" w:tplc="04090003" w:tentative="1">
      <w:start w:val="1"/>
      <w:numFmt w:val="bullet"/>
      <w:lvlText w:val="o"/>
      <w:lvlJc w:val="left"/>
      <w:pPr>
        <w:ind w:left="3705" w:hanging="360"/>
      </w:pPr>
      <w:rPr>
        <w:rFonts w:hint="default" w:ascii="Courier New" w:hAnsi="Courier New" w:cs="Courier New"/>
      </w:rPr>
    </w:lvl>
    <w:lvl w:ilvl="5" w:tplc="04090005" w:tentative="1">
      <w:start w:val="1"/>
      <w:numFmt w:val="bullet"/>
      <w:lvlText w:val=""/>
      <w:lvlJc w:val="left"/>
      <w:pPr>
        <w:ind w:left="4425" w:hanging="360"/>
      </w:pPr>
      <w:rPr>
        <w:rFonts w:hint="default" w:ascii="Wingdings" w:hAnsi="Wingdings"/>
      </w:rPr>
    </w:lvl>
    <w:lvl w:ilvl="6" w:tplc="04090001" w:tentative="1">
      <w:start w:val="1"/>
      <w:numFmt w:val="bullet"/>
      <w:lvlText w:val=""/>
      <w:lvlJc w:val="left"/>
      <w:pPr>
        <w:ind w:left="5145" w:hanging="360"/>
      </w:pPr>
      <w:rPr>
        <w:rFonts w:hint="default" w:ascii="Symbol" w:hAnsi="Symbol"/>
      </w:rPr>
    </w:lvl>
    <w:lvl w:ilvl="7" w:tplc="04090003" w:tentative="1">
      <w:start w:val="1"/>
      <w:numFmt w:val="bullet"/>
      <w:lvlText w:val="o"/>
      <w:lvlJc w:val="left"/>
      <w:pPr>
        <w:ind w:left="5865" w:hanging="360"/>
      </w:pPr>
      <w:rPr>
        <w:rFonts w:hint="default" w:ascii="Courier New" w:hAnsi="Courier New" w:cs="Courier New"/>
      </w:rPr>
    </w:lvl>
    <w:lvl w:ilvl="8" w:tplc="04090005" w:tentative="1">
      <w:start w:val="1"/>
      <w:numFmt w:val="bullet"/>
      <w:lvlText w:val=""/>
      <w:lvlJc w:val="left"/>
      <w:pPr>
        <w:ind w:left="6585" w:hanging="360"/>
      </w:pPr>
      <w:rPr>
        <w:rFonts w:hint="default" w:ascii="Wingdings" w:hAnsi="Wingdings"/>
      </w:rPr>
    </w:lvl>
  </w:abstractNum>
  <w:abstractNum w:abstractNumId="17" w15:restartNumberingAfterBreak="0">
    <w:nsid w:val="4CB86690"/>
    <w:multiLevelType w:val="hybridMultilevel"/>
    <w:tmpl w:val="03FEA5E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4D8B17C8"/>
    <w:multiLevelType w:val="hybridMultilevel"/>
    <w:tmpl w:val="135C2BFE"/>
    <w:lvl w:ilvl="0" w:tplc="04090001">
      <w:start w:val="1"/>
      <w:numFmt w:val="bullet"/>
      <w:lvlText w:val=""/>
      <w:lvlJc w:val="left"/>
      <w:pPr>
        <w:ind w:left="825" w:hanging="360"/>
      </w:pPr>
      <w:rPr>
        <w:rFonts w:hint="default" w:ascii="Symbol" w:hAnsi="Symbol"/>
      </w:rPr>
    </w:lvl>
    <w:lvl w:ilvl="1" w:tplc="04090003">
      <w:start w:val="1"/>
      <w:numFmt w:val="bullet"/>
      <w:lvlText w:val="o"/>
      <w:lvlJc w:val="left"/>
      <w:pPr>
        <w:ind w:left="1545" w:hanging="360"/>
      </w:pPr>
      <w:rPr>
        <w:rFonts w:hint="default" w:ascii="Courier New" w:hAnsi="Courier New" w:cs="Courier New"/>
      </w:rPr>
    </w:lvl>
    <w:lvl w:ilvl="2" w:tplc="04090005" w:tentative="1">
      <w:start w:val="1"/>
      <w:numFmt w:val="bullet"/>
      <w:lvlText w:val=""/>
      <w:lvlJc w:val="left"/>
      <w:pPr>
        <w:ind w:left="2265" w:hanging="360"/>
      </w:pPr>
      <w:rPr>
        <w:rFonts w:hint="default" w:ascii="Wingdings" w:hAnsi="Wingdings"/>
      </w:rPr>
    </w:lvl>
    <w:lvl w:ilvl="3" w:tplc="04090001" w:tentative="1">
      <w:start w:val="1"/>
      <w:numFmt w:val="bullet"/>
      <w:lvlText w:val=""/>
      <w:lvlJc w:val="left"/>
      <w:pPr>
        <w:ind w:left="2985" w:hanging="360"/>
      </w:pPr>
      <w:rPr>
        <w:rFonts w:hint="default" w:ascii="Symbol" w:hAnsi="Symbol"/>
      </w:rPr>
    </w:lvl>
    <w:lvl w:ilvl="4" w:tplc="04090003" w:tentative="1">
      <w:start w:val="1"/>
      <w:numFmt w:val="bullet"/>
      <w:lvlText w:val="o"/>
      <w:lvlJc w:val="left"/>
      <w:pPr>
        <w:ind w:left="3705" w:hanging="360"/>
      </w:pPr>
      <w:rPr>
        <w:rFonts w:hint="default" w:ascii="Courier New" w:hAnsi="Courier New" w:cs="Courier New"/>
      </w:rPr>
    </w:lvl>
    <w:lvl w:ilvl="5" w:tplc="04090005" w:tentative="1">
      <w:start w:val="1"/>
      <w:numFmt w:val="bullet"/>
      <w:lvlText w:val=""/>
      <w:lvlJc w:val="left"/>
      <w:pPr>
        <w:ind w:left="4425" w:hanging="360"/>
      </w:pPr>
      <w:rPr>
        <w:rFonts w:hint="default" w:ascii="Wingdings" w:hAnsi="Wingdings"/>
      </w:rPr>
    </w:lvl>
    <w:lvl w:ilvl="6" w:tplc="04090001" w:tentative="1">
      <w:start w:val="1"/>
      <w:numFmt w:val="bullet"/>
      <w:lvlText w:val=""/>
      <w:lvlJc w:val="left"/>
      <w:pPr>
        <w:ind w:left="5145" w:hanging="360"/>
      </w:pPr>
      <w:rPr>
        <w:rFonts w:hint="default" w:ascii="Symbol" w:hAnsi="Symbol"/>
      </w:rPr>
    </w:lvl>
    <w:lvl w:ilvl="7" w:tplc="04090003" w:tentative="1">
      <w:start w:val="1"/>
      <w:numFmt w:val="bullet"/>
      <w:lvlText w:val="o"/>
      <w:lvlJc w:val="left"/>
      <w:pPr>
        <w:ind w:left="5865" w:hanging="360"/>
      </w:pPr>
      <w:rPr>
        <w:rFonts w:hint="default" w:ascii="Courier New" w:hAnsi="Courier New" w:cs="Courier New"/>
      </w:rPr>
    </w:lvl>
    <w:lvl w:ilvl="8" w:tplc="04090005" w:tentative="1">
      <w:start w:val="1"/>
      <w:numFmt w:val="bullet"/>
      <w:lvlText w:val=""/>
      <w:lvlJc w:val="left"/>
      <w:pPr>
        <w:ind w:left="6585" w:hanging="360"/>
      </w:pPr>
      <w:rPr>
        <w:rFonts w:hint="default" w:ascii="Wingdings" w:hAnsi="Wingdings"/>
      </w:rPr>
    </w:lvl>
  </w:abstractNum>
  <w:abstractNum w:abstractNumId="19" w15:restartNumberingAfterBreak="0">
    <w:nsid w:val="652D48DA"/>
    <w:multiLevelType w:val="hybridMultilevel"/>
    <w:tmpl w:val="32C28DB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64D6FDF"/>
    <w:multiLevelType w:val="hybridMultilevel"/>
    <w:tmpl w:val="F6B8AC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87765FF"/>
    <w:multiLevelType w:val="hybridMultilevel"/>
    <w:tmpl w:val="73CE36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E741B5B"/>
    <w:multiLevelType w:val="hybridMultilevel"/>
    <w:tmpl w:val="BFA4681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643F03"/>
    <w:multiLevelType w:val="hybridMultilevel"/>
    <w:tmpl w:val="09ECE2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73338073">
    <w:abstractNumId w:val="13"/>
  </w:num>
  <w:num w:numId="2" w16cid:durableId="545987462">
    <w:abstractNumId w:val="11"/>
  </w:num>
  <w:num w:numId="3" w16cid:durableId="588344409">
    <w:abstractNumId w:val="7"/>
  </w:num>
  <w:num w:numId="4" w16cid:durableId="1552767563">
    <w:abstractNumId w:val="9"/>
  </w:num>
  <w:num w:numId="5" w16cid:durableId="122388134">
    <w:abstractNumId w:val="6"/>
  </w:num>
  <w:num w:numId="6" w16cid:durableId="589048678">
    <w:abstractNumId w:val="19"/>
  </w:num>
  <w:num w:numId="7" w16cid:durableId="926038938">
    <w:abstractNumId w:val="1"/>
  </w:num>
  <w:num w:numId="8" w16cid:durableId="744186623">
    <w:abstractNumId w:val="0"/>
  </w:num>
  <w:num w:numId="9" w16cid:durableId="615791390">
    <w:abstractNumId w:val="4"/>
  </w:num>
  <w:num w:numId="10" w16cid:durableId="1083986093">
    <w:abstractNumId w:val="17"/>
  </w:num>
  <w:num w:numId="11" w16cid:durableId="985822281">
    <w:abstractNumId w:val="22"/>
  </w:num>
  <w:num w:numId="12" w16cid:durableId="612128942">
    <w:abstractNumId w:val="10"/>
  </w:num>
  <w:num w:numId="13" w16cid:durableId="1128279638">
    <w:abstractNumId w:val="12"/>
  </w:num>
  <w:num w:numId="14" w16cid:durableId="2118939911">
    <w:abstractNumId w:val="15"/>
  </w:num>
  <w:num w:numId="15" w16cid:durableId="13042747">
    <w:abstractNumId w:val="8"/>
  </w:num>
  <w:num w:numId="16" w16cid:durableId="567377695">
    <w:abstractNumId w:val="5"/>
  </w:num>
  <w:num w:numId="17" w16cid:durableId="489834165">
    <w:abstractNumId w:val="2"/>
  </w:num>
  <w:num w:numId="18" w16cid:durableId="1520578565">
    <w:abstractNumId w:val="21"/>
  </w:num>
  <w:num w:numId="19" w16cid:durableId="2124036213">
    <w:abstractNumId w:val="3"/>
  </w:num>
  <w:num w:numId="20" w16cid:durableId="1535147169">
    <w:abstractNumId w:val="23"/>
  </w:num>
  <w:num w:numId="21" w16cid:durableId="1571232247">
    <w:abstractNumId w:val="14"/>
  </w:num>
  <w:num w:numId="22" w16cid:durableId="1145274178">
    <w:abstractNumId w:val="18"/>
  </w:num>
  <w:num w:numId="23" w16cid:durableId="957489459">
    <w:abstractNumId w:val="20"/>
  </w:num>
  <w:num w:numId="24" w16cid:durableId="1730349127">
    <w:abstractNumId w:val="16"/>
  </w:num>
</w:numbering>
</file>

<file path=word/people.xml><?xml version="1.0" encoding="utf-8"?>
<w15:people xmlns:mc="http://schemas.openxmlformats.org/markup-compatibility/2006" xmlns:w15="http://schemas.microsoft.com/office/word/2012/wordml" mc:Ignorable="w15">
  <w15:person w15:author="Fernandez Hernandez, Victoria">
    <w15:presenceInfo w15:providerId="AD" w15:userId="S::fernandezv@wustl.edu::b18487dd-21f2-46f8-919a-bdf9c6c7241c"/>
  </w15:person>
  <w15:person w15:author="Johnson, Matt">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C2"/>
    <w:rsid w:val="002457A5"/>
    <w:rsid w:val="003651EF"/>
    <w:rsid w:val="004225C2"/>
    <w:rsid w:val="007F10C7"/>
    <w:rsid w:val="00B10223"/>
    <w:rsid w:val="00B6710D"/>
    <w:rsid w:val="00CA707A"/>
    <w:rsid w:val="04A0E9EE"/>
    <w:rsid w:val="068F20A3"/>
    <w:rsid w:val="069977DA"/>
    <w:rsid w:val="07F04499"/>
    <w:rsid w:val="0D764D19"/>
    <w:rsid w:val="14CE7A45"/>
    <w:rsid w:val="1AAC78D8"/>
    <w:rsid w:val="1B99A473"/>
    <w:rsid w:val="1EE706E0"/>
    <w:rsid w:val="27DD56BA"/>
    <w:rsid w:val="2C322E37"/>
    <w:rsid w:val="2E1987C4"/>
    <w:rsid w:val="2E9A2BE3"/>
    <w:rsid w:val="32DC1C3F"/>
    <w:rsid w:val="34417994"/>
    <w:rsid w:val="34C859D4"/>
    <w:rsid w:val="3D662396"/>
    <w:rsid w:val="3F7D36B4"/>
    <w:rsid w:val="485D1B3B"/>
    <w:rsid w:val="4CAEBDDC"/>
    <w:rsid w:val="5835D258"/>
    <w:rsid w:val="5DBED64F"/>
    <w:rsid w:val="5EF4D20A"/>
    <w:rsid w:val="5FB147B5"/>
    <w:rsid w:val="64C0F8F3"/>
    <w:rsid w:val="682C1864"/>
    <w:rsid w:val="701AF6CA"/>
    <w:rsid w:val="79CA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10BB"/>
  <w15:chartTrackingRefBased/>
  <w15:docId w15:val="{BBDAB52C-E676-4749-9AD3-E42E3DA7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457A5"/>
    <w:pPr>
      <w:spacing w:after="0" w:line="240" w:lineRule="auto"/>
    </w:pPr>
  </w:style>
  <w:style w:type="character" w:styleId="Hyperlink">
    <w:name w:val="Hyperlink"/>
    <w:basedOn w:val="DefaultParagraphFont"/>
    <w:uiPriority w:val="99"/>
    <w:unhideWhenUsed/>
    <w:rsid w:val="002457A5"/>
    <w:rPr>
      <w:color w:val="0563C1" w:themeColor="hyperlink"/>
      <w:u w:val="single"/>
    </w:rPr>
  </w:style>
  <w:style w:type="character" w:styleId="UnresolvedMention">
    <w:name w:val="Unresolved Mention"/>
    <w:basedOn w:val="DefaultParagraphFont"/>
    <w:uiPriority w:val="99"/>
    <w:semiHidden/>
    <w:unhideWhenUsed/>
    <w:rsid w:val="00245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NeuroGenomicsAndInformatics/WXS-Pipelines.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USER@compute1-client-1.ris.wustl.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D1678172CC864BBACD6844387CDC8A" ma:contentTypeVersion="14" ma:contentTypeDescription="Create a new document." ma:contentTypeScope="" ma:versionID="cf15d24cfcc32508bfb42f4624d9dc5e">
  <xsd:schema xmlns:xsd="http://www.w3.org/2001/XMLSchema" xmlns:xs="http://www.w3.org/2001/XMLSchema" xmlns:p="http://schemas.microsoft.com/office/2006/metadata/properties" xmlns:ns3="8e63eeed-a272-4c21-a04c-5d06edbeae43" xmlns:ns4="bbfb09e5-0aee-41d6-a938-ef2f849c0ee9" targetNamespace="http://schemas.microsoft.com/office/2006/metadata/properties" ma:root="true" ma:fieldsID="11b77938ec9a5e50a0488b03cf1e2677" ns3:_="" ns4:_="">
    <xsd:import namespace="8e63eeed-a272-4c21-a04c-5d06edbeae43"/>
    <xsd:import namespace="bbfb09e5-0aee-41d6-a938-ef2f849c0e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3eeed-a272-4c21-a04c-5d06edbeae4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fb09e5-0aee-41d6-a938-ef2f849c0e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0D5E35-1687-48EB-A9B9-80ECCF4A22BC}">
  <ds:schemaRefs>
    <ds:schemaRef ds:uri="http://schemas.microsoft.com/sharepoint/v3/contenttype/forms"/>
  </ds:schemaRefs>
</ds:datastoreItem>
</file>

<file path=customXml/itemProps2.xml><?xml version="1.0" encoding="utf-8"?>
<ds:datastoreItem xmlns:ds="http://schemas.openxmlformats.org/officeDocument/2006/customXml" ds:itemID="{218F4FF2-5AFC-42E1-A90A-DE346FC705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D92CAF-5980-4811-85E1-43562FF5A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3eeed-a272-4c21-a04c-5d06edbeae43"/>
    <ds:schemaRef ds:uri="bbfb09e5-0aee-41d6-a938-ef2f849c0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Washington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Fernandez Hernandez, Victoria</dc:creator>
  <keywords/>
  <dc:description/>
  <lastModifiedBy>Johnson, Matt</lastModifiedBy>
  <revision>31</revision>
  <dcterms:created xsi:type="dcterms:W3CDTF">2022-12-02T20:25:00.0000000Z</dcterms:created>
  <dcterms:modified xsi:type="dcterms:W3CDTF">2023-03-23T18:20:52.9922585Z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0x01010067D1678172CC864BBACD6844387CDC8A</vt:lpwstr>
  </property>
</Properties>
</file>